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10E7" w:rsidP="00D30D19" w:rsidRDefault="00DD10E7" w14:paraId="16219618" w14:noSpellErr="1" w14:textId="63705FB2">
      <w:pPr>
        <w:pStyle w:val="Puesto"/>
        <w:rPr>
          <w:ins w:author="Angelica" w:date="2017-08-29T09:59:00Z" w:id="0"/>
          <w:sz w:val="28"/>
          <w:szCs w:val="28"/>
        </w:rPr>
      </w:pPr>
      <w:commentRangeStart w:id="520847826"/>
      <w:commentRangeEnd w:id="520847826"/>
      <w:r>
        <w:rPr>
          <w:rStyle w:val="CommentReference"/>
        </w:rPr>
        <w:commentReference w:id="520847826"/>
      </w:r>
      <w:ins w:author="Angelica Florez Abril" w:date="2017-08-31T06:22:34.0706105" w:id="20585930">
        <w:r w:rsidRPr="013A1DCA" w:rsidR="013A1DCA">
          <w:rPr>
            <w:color w:val="FF0000"/>
            <w:sz w:val="28"/>
            <w:szCs w:val="28"/>
            <w:rPrChange w:author="Angelica Florez Abril" w:date="2017-08-31T06:22:34.0706105" w:id="26067305">
              <w:rPr/>
            </w:rPrChange>
          </w:rPr>
          <w:t>CALIFICACIÓN: 4.6</w:t>
        </w:r>
      </w:ins>
    </w:p>
    <w:p w:rsidRPr="00341FE3" w:rsidR="00D30D19" w:rsidP="013A1DCA" w:rsidRDefault="00D30D19" w14:paraId="0D1E33AF" w14:textId="77777777" w14:noSpellErr="1">
      <w:pPr>
        <w:pStyle w:val="Puesto"/>
        <w:rPr>
          <w:sz w:val="28"/>
          <w:szCs w:val="28"/>
          <w:rPrChange w:author="Angelica Florez Abril" w:date="2017-08-31T06:22:34.0706105" w:id="451449262">
            <w:rPr/>
          </w:rPrChange>
        </w:rPr>
        <w:pPrChange w:author="Angelica Florez Abril" w:date="2017-08-31T06:22:34.0706105" w:id="1264119140">
          <w:pPr>
            <w:pStyle w:val="Puesto"/>
          </w:pPr>
        </w:pPrChange>
      </w:pPr>
      <w:r w:rsidRPr="00341FE3">
        <w:rPr>
          <w:sz w:val="28"/>
          <w:szCs w:val="28"/>
        </w:rPr>
        <w:t xml:space="preserve">Acta </w:t>
      </w:r>
      <w:r w:rsidRPr="0BCDA800">
        <w:rPr>
          <w:sz w:val="28"/>
          <w:szCs w:val="28"/>
          <w:rPrChange w:author="Rene Rodriguez Clavijo" w:date="2017-08-31T06:16:17.8805984" w:id="1574982983">
            <w:rPr>
              <w:sz w:val="28"/>
            </w:rPr>
          </w:rPrChange>
        </w:rPr>
        <w:t>de requerimientos de software</w:t>
      </w:r>
    </w:p>
    <w:p w:rsidRPr="00341FE3" w:rsidR="00D30D19" w:rsidP="00D30D19" w:rsidRDefault="00D30D19" w14:paraId="0D1E33B0" w14:textId="77777777">
      <w:pPr>
        <w:pStyle w:val="Puesto"/>
        <w:rPr>
          <w:sz w:val="28"/>
        </w:rPr>
      </w:pPr>
    </w:p>
    <w:p w:rsidRPr="00341FE3" w:rsidR="00D30D19" w:rsidP="00D30D19" w:rsidRDefault="00D30D19" w14:paraId="0D1E33B1" w14:textId="77777777">
      <w:pPr>
        <w:pStyle w:val="Puesto"/>
        <w:rPr>
          <w:sz w:val="28"/>
        </w:rPr>
      </w:pPr>
    </w:p>
    <w:p w:rsidRPr="00341FE3" w:rsidR="00D30D19" w:rsidP="00D30D19" w:rsidRDefault="00D30D19" w14:paraId="0D1E33B2" w14:textId="77777777">
      <w:pPr>
        <w:pStyle w:val="Puesto"/>
        <w:rPr>
          <w:sz w:val="28"/>
        </w:rPr>
      </w:pPr>
    </w:p>
    <w:p w:rsidRPr="00341FE3" w:rsidR="00D30D19" w:rsidP="00D30D19" w:rsidRDefault="00D30D19" w14:paraId="0D1E33B3" w14:textId="77777777">
      <w:pPr>
        <w:pStyle w:val="Puesto"/>
        <w:rPr>
          <w:sz w:val="28"/>
        </w:rPr>
      </w:pPr>
    </w:p>
    <w:p w:rsidR="00D30D19" w:rsidP="00D30D19" w:rsidRDefault="00D30D19" w14:paraId="0D1E33B4" w14:textId="77777777">
      <w:pPr>
        <w:pStyle w:val="Puesto"/>
        <w:rPr>
          <w:b w:val="0"/>
          <w:bCs w:val="0"/>
          <w:sz w:val="28"/>
        </w:rPr>
      </w:pPr>
      <w:proofErr w:type="spellStart"/>
      <w:r w:rsidRPr="00D30D19">
        <w:rPr>
          <w:sz w:val="28"/>
        </w:rPr>
        <w:t>Meraki</w:t>
      </w:r>
      <w:proofErr w:type="spellEnd"/>
      <w:r w:rsidRPr="00D30D19">
        <w:rPr>
          <w:sz w:val="28"/>
        </w:rPr>
        <w:t>: herramienta para gestión de eventos de socialización</w:t>
      </w:r>
    </w:p>
    <w:p w:rsidR="00D30D19" w:rsidP="00D30D19" w:rsidRDefault="00D30D19" w14:paraId="0D1E33B5" w14:textId="77777777">
      <w:pPr>
        <w:pStyle w:val="Puesto"/>
        <w:rPr>
          <w:b w:val="0"/>
          <w:bCs w:val="0"/>
          <w:sz w:val="28"/>
        </w:rPr>
      </w:pPr>
    </w:p>
    <w:p w:rsidRPr="00341FE3" w:rsidR="00D30D19" w:rsidP="00D30D19" w:rsidRDefault="00D30D19" w14:paraId="0D1E33B6" w14:textId="77777777">
      <w:pPr>
        <w:pStyle w:val="Puesto"/>
        <w:rPr>
          <w:b w:val="0"/>
          <w:bCs w:val="0"/>
          <w:sz w:val="28"/>
        </w:rPr>
      </w:pPr>
    </w:p>
    <w:p w:rsidRPr="00341FE3" w:rsidR="00D30D19" w:rsidP="00D30D19" w:rsidRDefault="00D30D19" w14:paraId="0D1E33B7" w14:textId="77777777">
      <w:pPr>
        <w:pStyle w:val="Puesto"/>
        <w:rPr>
          <w:b w:val="0"/>
          <w:bCs w:val="0"/>
          <w:sz w:val="28"/>
        </w:rPr>
      </w:pPr>
    </w:p>
    <w:p w:rsidRPr="00341FE3" w:rsidR="00D30D19" w:rsidP="00D30D19" w:rsidRDefault="00D30D19" w14:paraId="0D1E33B8" w14:textId="4438D325">
      <w:pPr>
        <w:jc w:val="center"/>
        <w:rPr>
          <w:b/>
          <w:sz w:val="18"/>
        </w:rPr>
      </w:pPr>
      <w:del w:author="Angelica" w:date="2017-08-29T09:51:00Z" w:id="4">
        <w:r w:rsidRPr="00341FE3" w:rsidDel="00DD10E7">
          <w:rPr>
            <w:b/>
            <w:sz w:val="28"/>
            <w:szCs w:val="40"/>
            <w:lang w:val="es-CL"/>
          </w:rPr>
          <w:delText>Alvaro</w:delText>
        </w:r>
      </w:del>
      <w:ins w:author="Angelica" w:date="2017-08-29T09:51:00Z" w:id="5">
        <w:r w:rsidRPr="00341FE3" w:rsidR="00DD10E7">
          <w:rPr>
            <w:b/>
            <w:sz w:val="28"/>
            <w:szCs w:val="40"/>
            <w:lang w:val="es-CL"/>
          </w:rPr>
          <w:t>Álvaro</w:t>
        </w:r>
      </w:ins>
      <w:r w:rsidRPr="00341FE3">
        <w:rPr>
          <w:b/>
          <w:sz w:val="28"/>
          <w:szCs w:val="40"/>
          <w:lang w:val="es-CL"/>
        </w:rPr>
        <w:t xml:space="preserve"> Javier </w:t>
      </w:r>
      <w:del w:author="Angelica" w:date="2017-08-29T09:51:00Z" w:id="6">
        <w:r w:rsidRPr="00341FE3" w:rsidDel="00DD10E7">
          <w:rPr>
            <w:b/>
            <w:sz w:val="28"/>
            <w:szCs w:val="40"/>
            <w:lang w:val="es-CL"/>
          </w:rPr>
          <w:delText>Hernandez</w:delText>
        </w:r>
      </w:del>
      <w:ins w:author="Angelica" w:date="2017-08-29T09:51:00Z" w:id="7">
        <w:r w:rsidRPr="00341FE3" w:rsidR="00DD10E7">
          <w:rPr>
            <w:b/>
            <w:sz w:val="28"/>
            <w:szCs w:val="40"/>
            <w:lang w:val="es-CL"/>
          </w:rPr>
          <w:t>Hernández</w:t>
        </w:r>
      </w:ins>
      <w:r w:rsidRPr="00341FE3">
        <w:rPr>
          <w:b/>
          <w:sz w:val="28"/>
          <w:szCs w:val="40"/>
          <w:lang w:val="es-CL"/>
        </w:rPr>
        <w:t xml:space="preserve"> Rueda</w:t>
      </w:r>
    </w:p>
    <w:p w:rsidRPr="00341FE3" w:rsidR="00D30D19" w:rsidP="00D30D19" w:rsidRDefault="00D30D19" w14:paraId="0D1E33B9" w14:textId="52ABBEE9">
      <w:pPr>
        <w:jc w:val="center"/>
        <w:rPr>
          <w:b/>
          <w:sz w:val="28"/>
          <w:szCs w:val="40"/>
          <w:lang w:val="es-CL"/>
        </w:rPr>
      </w:pPr>
      <w:del w:author="Angelica" w:date="2017-08-29T09:51:00Z" w:id="8">
        <w:r w:rsidRPr="00341FE3" w:rsidDel="00DD10E7">
          <w:rPr>
            <w:b/>
            <w:sz w:val="28"/>
            <w:szCs w:val="40"/>
            <w:lang w:val="es-CL"/>
          </w:rPr>
          <w:delText>Hernan</w:delText>
        </w:r>
      </w:del>
      <w:ins w:author="Angelica" w:date="2017-08-29T09:51:00Z" w:id="9">
        <w:r w:rsidRPr="00341FE3" w:rsidR="00DD10E7">
          <w:rPr>
            <w:b/>
            <w:sz w:val="28"/>
            <w:szCs w:val="40"/>
            <w:lang w:val="es-CL"/>
          </w:rPr>
          <w:t>Hernán</w:t>
        </w:r>
      </w:ins>
      <w:r w:rsidRPr="00341FE3">
        <w:rPr>
          <w:b/>
          <w:sz w:val="28"/>
          <w:szCs w:val="40"/>
          <w:lang w:val="es-CL"/>
        </w:rPr>
        <w:t xml:space="preserve"> David </w:t>
      </w:r>
      <w:del w:author="Angelica" w:date="2017-08-29T09:51:00Z" w:id="10">
        <w:r w:rsidRPr="00341FE3" w:rsidDel="00DD10E7">
          <w:rPr>
            <w:b/>
            <w:sz w:val="28"/>
            <w:szCs w:val="40"/>
            <w:lang w:val="es-CL"/>
          </w:rPr>
          <w:delText>Alvarez</w:delText>
        </w:r>
      </w:del>
      <w:ins w:author="Angelica" w:date="2017-08-29T09:51:00Z" w:id="11">
        <w:r w:rsidRPr="00341FE3" w:rsidR="00DD10E7">
          <w:rPr>
            <w:b/>
            <w:sz w:val="28"/>
            <w:szCs w:val="40"/>
            <w:lang w:val="es-CL"/>
          </w:rPr>
          <w:t>Álvarez</w:t>
        </w:r>
      </w:ins>
      <w:r w:rsidRPr="00341FE3">
        <w:rPr>
          <w:b/>
          <w:sz w:val="28"/>
          <w:szCs w:val="40"/>
          <w:lang w:val="es-CL"/>
        </w:rPr>
        <w:t xml:space="preserve"> Caballero</w:t>
      </w:r>
    </w:p>
    <w:p w:rsidR="00D30D19" w:rsidP="00D30D19" w:rsidRDefault="00D30D19" w14:paraId="0D1E33BA" w14:textId="77777777">
      <w:pPr>
        <w:jc w:val="center"/>
        <w:rPr>
          <w:b/>
          <w:sz w:val="28"/>
          <w:szCs w:val="40"/>
          <w:lang w:val="es-CL"/>
        </w:rPr>
      </w:pPr>
    </w:p>
    <w:p w:rsidR="00D30D19" w:rsidP="00D30D19" w:rsidRDefault="00D30D19" w14:paraId="0D1E33BB" w14:textId="77777777">
      <w:pPr>
        <w:jc w:val="center"/>
        <w:rPr>
          <w:b/>
          <w:sz w:val="28"/>
          <w:szCs w:val="40"/>
          <w:lang w:val="es-CL"/>
        </w:rPr>
      </w:pPr>
    </w:p>
    <w:p w:rsidR="00D30D19" w:rsidP="00D30D19" w:rsidRDefault="00D30D19" w14:paraId="0D1E33BC" w14:textId="77777777">
      <w:pPr>
        <w:jc w:val="center"/>
        <w:rPr>
          <w:b/>
          <w:sz w:val="28"/>
          <w:szCs w:val="40"/>
          <w:lang w:val="es-CL"/>
        </w:rPr>
      </w:pPr>
    </w:p>
    <w:p w:rsidR="00D30D19" w:rsidP="00D30D19" w:rsidRDefault="00D30D19" w14:paraId="0D1E33BD" w14:textId="77777777">
      <w:pPr>
        <w:jc w:val="center"/>
        <w:rPr>
          <w:b/>
          <w:sz w:val="28"/>
          <w:szCs w:val="40"/>
          <w:lang w:val="es-CL"/>
        </w:rPr>
      </w:pPr>
    </w:p>
    <w:p w:rsidRPr="00341FE3" w:rsidR="00D30D19" w:rsidP="00D30D19" w:rsidRDefault="00D30D19" w14:paraId="0D1E33BE" w14:textId="77777777">
      <w:pPr>
        <w:jc w:val="center"/>
        <w:rPr>
          <w:b/>
          <w:sz w:val="28"/>
          <w:szCs w:val="40"/>
          <w:lang w:val="es-CL"/>
        </w:rPr>
      </w:pPr>
    </w:p>
    <w:p w:rsidRPr="00341FE3" w:rsidR="00D30D19" w:rsidP="00D30D19" w:rsidRDefault="00D30D19" w14:paraId="0D1E33BF" w14:textId="77777777">
      <w:pPr>
        <w:rPr>
          <w:sz w:val="18"/>
        </w:rPr>
      </w:pPr>
    </w:p>
    <w:p w:rsidRPr="00D30D19" w:rsidR="00D30D19" w:rsidP="00D30D19" w:rsidRDefault="00D30D19" w14:paraId="0D1E33C0" w14:textId="77777777">
      <w:pPr>
        <w:jc w:val="center"/>
        <w:rPr>
          <w:b/>
          <w:sz w:val="28"/>
          <w:szCs w:val="40"/>
          <w:lang w:val="es-CL"/>
        </w:rPr>
      </w:pPr>
      <w:r w:rsidRPr="00D30D19">
        <w:rPr>
          <w:b/>
          <w:sz w:val="28"/>
          <w:szCs w:val="40"/>
          <w:lang w:val="es-CL"/>
        </w:rPr>
        <w:t>Desarrollo de Software Orientado a Web</w:t>
      </w:r>
    </w:p>
    <w:p w:rsidRPr="00D30D19" w:rsidR="00D30D19" w:rsidP="00D30D19" w:rsidRDefault="00D30D19" w14:paraId="0D1E33C1" w14:textId="77777777">
      <w:pPr>
        <w:jc w:val="center"/>
        <w:rPr>
          <w:b/>
          <w:sz w:val="28"/>
          <w:szCs w:val="40"/>
          <w:lang w:val="es-CL"/>
        </w:rPr>
      </w:pPr>
      <w:r w:rsidRPr="00D30D19">
        <w:rPr>
          <w:b/>
          <w:sz w:val="28"/>
          <w:szCs w:val="40"/>
          <w:lang w:val="es-CL"/>
        </w:rPr>
        <w:t>Seguridad Informática</w:t>
      </w:r>
    </w:p>
    <w:p w:rsidRPr="00341FE3" w:rsidR="00D30D19" w:rsidP="00D30D19" w:rsidRDefault="00D30D19" w14:paraId="0D1E33C2" w14:textId="77777777">
      <w:pPr>
        <w:jc w:val="center"/>
        <w:rPr>
          <w:b/>
          <w:sz w:val="28"/>
          <w:szCs w:val="40"/>
          <w:lang w:val="es-CL"/>
        </w:rPr>
      </w:pPr>
      <w:r w:rsidRPr="00D30D19">
        <w:rPr>
          <w:b/>
          <w:sz w:val="28"/>
          <w:szCs w:val="40"/>
          <w:lang w:val="es-CL"/>
        </w:rPr>
        <w:t>Redes de Datos</w:t>
      </w:r>
    </w:p>
    <w:p w:rsidRPr="00341FE3" w:rsidR="00D30D19" w:rsidP="00D30D19" w:rsidRDefault="00D30D19" w14:paraId="0D1E33C3" w14:textId="77777777">
      <w:pPr>
        <w:jc w:val="center"/>
        <w:rPr>
          <w:b/>
          <w:sz w:val="28"/>
          <w:szCs w:val="40"/>
          <w:lang w:val="es-CL"/>
        </w:rPr>
      </w:pPr>
    </w:p>
    <w:p w:rsidR="00D30D19" w:rsidP="00D30D19" w:rsidRDefault="00D30D19" w14:paraId="0D1E33C4" w14:textId="77777777">
      <w:pPr>
        <w:jc w:val="center"/>
        <w:rPr>
          <w:b/>
          <w:sz w:val="28"/>
          <w:szCs w:val="40"/>
          <w:lang w:val="es-CL"/>
        </w:rPr>
      </w:pPr>
    </w:p>
    <w:p w:rsidR="00D30D19" w:rsidP="00D30D19" w:rsidRDefault="00D30D19" w14:paraId="0D1E33C5" w14:textId="77777777">
      <w:pPr>
        <w:jc w:val="center"/>
        <w:rPr>
          <w:b/>
          <w:sz w:val="28"/>
          <w:szCs w:val="40"/>
          <w:lang w:val="es-CL"/>
        </w:rPr>
      </w:pPr>
    </w:p>
    <w:p w:rsidR="00D30D19" w:rsidP="00D30D19" w:rsidRDefault="00D30D19" w14:paraId="0D1E33C6" w14:textId="77777777">
      <w:pPr>
        <w:jc w:val="center"/>
        <w:rPr>
          <w:b/>
          <w:sz w:val="28"/>
          <w:szCs w:val="40"/>
          <w:lang w:val="es-CL"/>
        </w:rPr>
      </w:pPr>
    </w:p>
    <w:p w:rsidR="00D30D19" w:rsidP="00D30D19" w:rsidRDefault="00D30D19" w14:paraId="0D1E33C7" w14:textId="77777777">
      <w:pPr>
        <w:rPr>
          <w:b/>
          <w:sz w:val="28"/>
          <w:szCs w:val="40"/>
          <w:lang w:val="es-CL"/>
        </w:rPr>
      </w:pPr>
    </w:p>
    <w:p w:rsidR="00D30D19" w:rsidP="00D30D19" w:rsidRDefault="00D30D19" w14:paraId="0D1E33C8" w14:textId="77777777">
      <w:pPr>
        <w:jc w:val="center"/>
        <w:rPr>
          <w:b/>
          <w:sz w:val="28"/>
          <w:szCs w:val="40"/>
          <w:lang w:val="es-CL"/>
        </w:rPr>
      </w:pPr>
    </w:p>
    <w:p w:rsidR="00D30D19" w:rsidP="00D30D19" w:rsidRDefault="00D30D19" w14:paraId="0D1E33C9" w14:textId="77777777">
      <w:pPr>
        <w:jc w:val="center"/>
        <w:rPr>
          <w:b/>
          <w:sz w:val="28"/>
          <w:szCs w:val="40"/>
          <w:lang w:val="es-CL"/>
        </w:rPr>
      </w:pPr>
    </w:p>
    <w:p w:rsidR="00D30D19" w:rsidP="00D30D19" w:rsidRDefault="00D30D19" w14:paraId="0D1E33CA" w14:textId="77777777">
      <w:pPr>
        <w:jc w:val="center"/>
        <w:rPr>
          <w:b/>
          <w:sz w:val="28"/>
          <w:szCs w:val="40"/>
          <w:lang w:val="es-CL"/>
        </w:rPr>
      </w:pPr>
    </w:p>
    <w:p w:rsidRPr="00341FE3" w:rsidR="00D30D19" w:rsidP="00D30D19" w:rsidRDefault="00D30D19" w14:paraId="0D1E33CB" w14:textId="77777777">
      <w:pPr>
        <w:jc w:val="center"/>
        <w:rPr>
          <w:b/>
          <w:sz w:val="28"/>
          <w:szCs w:val="40"/>
          <w:lang w:val="es-CL"/>
        </w:rPr>
      </w:pPr>
    </w:p>
    <w:p w:rsidRPr="00341FE3" w:rsidR="00D30D19" w:rsidP="00D30D19" w:rsidRDefault="00D30D19" w14:paraId="0D1E33CC" w14:textId="77777777">
      <w:pPr>
        <w:jc w:val="center"/>
        <w:rPr>
          <w:b/>
          <w:sz w:val="28"/>
          <w:szCs w:val="40"/>
          <w:lang w:val="es-CL"/>
        </w:rPr>
      </w:pPr>
      <w:r w:rsidRPr="00341FE3">
        <w:rPr>
          <w:b/>
          <w:sz w:val="28"/>
          <w:szCs w:val="40"/>
          <w:lang w:val="es-CL"/>
        </w:rPr>
        <w:t>Universidad Pontificia Bolivariana</w:t>
      </w:r>
    </w:p>
    <w:p w:rsidRPr="00341FE3" w:rsidR="00D30D19" w:rsidP="00D30D19" w:rsidRDefault="00D30D19" w14:paraId="0D1E33CD" w14:textId="77777777">
      <w:pPr>
        <w:jc w:val="center"/>
        <w:rPr>
          <w:b/>
          <w:sz w:val="28"/>
          <w:szCs w:val="40"/>
          <w:lang w:val="es-CL"/>
        </w:rPr>
      </w:pPr>
      <w:r w:rsidRPr="00341FE3">
        <w:rPr>
          <w:b/>
          <w:sz w:val="28"/>
          <w:szCs w:val="40"/>
          <w:lang w:val="es-CL"/>
        </w:rPr>
        <w:t>Facultad de Ingeniería de Sistemas e Informática</w:t>
      </w:r>
    </w:p>
    <w:p w:rsidRPr="00341FE3" w:rsidR="00D30D19" w:rsidP="00D30D19" w:rsidRDefault="00D30D19" w14:paraId="0D1E33CE" w14:textId="77777777">
      <w:pPr>
        <w:jc w:val="center"/>
        <w:rPr>
          <w:b/>
          <w:sz w:val="28"/>
          <w:szCs w:val="40"/>
          <w:lang w:val="es-CL"/>
        </w:rPr>
      </w:pPr>
      <w:r w:rsidRPr="00341FE3">
        <w:rPr>
          <w:b/>
          <w:sz w:val="28"/>
          <w:szCs w:val="40"/>
          <w:lang w:val="es-CL"/>
        </w:rPr>
        <w:t>Floridablanca</w:t>
      </w:r>
    </w:p>
    <w:p w:rsidR="007C7192" w:rsidP="00D30D19" w:rsidRDefault="00D30D19" w14:paraId="0D1E33CF" w14:textId="77777777">
      <w:pPr>
        <w:jc w:val="center"/>
        <w:rPr>
          <w:b/>
          <w:sz w:val="28"/>
          <w:szCs w:val="40"/>
          <w:lang w:val="es-CL"/>
        </w:rPr>
      </w:pPr>
      <w:r w:rsidRPr="00341FE3">
        <w:rPr>
          <w:b/>
          <w:sz w:val="28"/>
          <w:szCs w:val="40"/>
          <w:lang w:val="es-CL"/>
        </w:rPr>
        <w:lastRenderedPageBreak/>
        <w:t>2017</w:t>
      </w:r>
    </w:p>
    <w:p w:rsidR="00D30D19" w:rsidP="00D30D19" w:rsidRDefault="00D30D19" w14:paraId="0D1E33D0" w14:textId="77777777">
      <w:pPr>
        <w:pStyle w:val="Tabladeilustraciones"/>
        <w:jc w:val="center"/>
        <w:rPr>
          <w:rFonts w:eastAsia="Arial" w:cs="Arial"/>
          <w:b/>
          <w:bCs/>
          <w:sz w:val="28"/>
          <w:szCs w:val="28"/>
        </w:rPr>
      </w:pPr>
      <w:r w:rsidRPr="04F8CE4C">
        <w:rPr>
          <w:rFonts w:eastAsia="Arial" w:cs="Arial"/>
          <w:b/>
          <w:bCs/>
          <w:sz w:val="28"/>
          <w:szCs w:val="28"/>
        </w:rPr>
        <w:t>Prefacio</w:t>
      </w:r>
    </w:p>
    <w:p w:rsidR="00D30D19" w:rsidP="00D30D19" w:rsidRDefault="00D30D19" w14:paraId="0D1E33D1" w14:textId="77777777"/>
    <w:tbl>
      <w:tblPr>
        <w:tblW w:w="864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800"/>
        <w:gridCol w:w="6840"/>
      </w:tblGrid>
      <w:tr w:rsidR="00D30D19" w:rsidTr="00B97EBD" w14:paraId="0D1E33D4" w14:textId="77777777">
        <w:tc>
          <w:tcPr>
            <w:tcW w:w="1800" w:type="dxa"/>
          </w:tcPr>
          <w:p w:rsidR="00D30D19" w:rsidP="00B97EBD" w:rsidRDefault="00D30D19" w14:paraId="0D1E33D2" w14:textId="77777777">
            <w:pPr>
              <w:pStyle w:val="Encabezado"/>
              <w:spacing w:before="120" w:after="120"/>
            </w:pPr>
          </w:p>
        </w:tc>
        <w:tc>
          <w:tcPr>
            <w:tcW w:w="6840" w:type="dxa"/>
          </w:tcPr>
          <w:p w:rsidR="00D30D19" w:rsidP="00B97EBD" w:rsidRDefault="00D30D19" w14:paraId="0D1E33D3" w14:textId="77777777">
            <w:pPr>
              <w:pStyle w:val="Encabezado"/>
              <w:spacing w:before="120" w:after="120"/>
            </w:pPr>
          </w:p>
        </w:tc>
      </w:tr>
      <w:tr w:rsidRPr="00A37B3C" w:rsidR="00D30D19" w:rsidTr="00B97EBD" w14:paraId="0D1E33D7" w14:textId="77777777">
        <w:tc>
          <w:tcPr>
            <w:tcW w:w="1800" w:type="dxa"/>
          </w:tcPr>
          <w:p w:rsidR="00D30D19" w:rsidP="00B97EBD" w:rsidRDefault="00D30D19" w14:paraId="0D1E33D5" w14:textId="77777777">
            <w:pPr>
              <w:pStyle w:val="Encabezado"/>
              <w:spacing w:before="120" w:after="120"/>
            </w:pPr>
          </w:p>
        </w:tc>
        <w:tc>
          <w:tcPr>
            <w:tcW w:w="6840" w:type="dxa"/>
          </w:tcPr>
          <w:p w:rsidRPr="00A37B3C" w:rsidR="00D30D19" w:rsidP="00D30D19" w:rsidRDefault="00D30D19" w14:paraId="0D1E33D6" w14:textId="77777777">
            <w:pPr>
              <w:pStyle w:val="Encabezado"/>
              <w:spacing w:before="120" w:after="120"/>
              <w:rPr>
                <w:lang w:val="es-CL"/>
              </w:rPr>
            </w:pPr>
            <w:r w:rsidRPr="04F8CE4C">
              <w:rPr>
                <w:lang w:val="es-CL"/>
              </w:rPr>
              <w:t>Este documento describe los requerimientos de software de</w:t>
            </w:r>
            <w:r>
              <w:rPr>
                <w:lang w:val="es-CL"/>
              </w:rPr>
              <w:t xml:space="preserve"> </w:t>
            </w:r>
            <w:proofErr w:type="spellStart"/>
            <w:r>
              <w:rPr>
                <w:lang w:val="es-CL"/>
              </w:rPr>
              <w:t>Meraki</w:t>
            </w:r>
            <w:proofErr w:type="spellEnd"/>
            <w:r>
              <w:rPr>
                <w:lang w:val="es-CL"/>
              </w:rPr>
              <w:t xml:space="preserve"> el cual tiene como objetivo centralizar la información de los eventos de socialización de proyectos.</w:t>
            </w:r>
            <w:r w:rsidRPr="04F8CE4C">
              <w:rPr>
                <w:lang w:val="es-CL"/>
              </w:rPr>
              <w:t xml:space="preserve"> </w:t>
            </w:r>
          </w:p>
        </w:tc>
      </w:tr>
      <w:tr w:rsidRPr="00A37B3C" w:rsidR="00D30D19" w:rsidTr="00B97EBD" w14:paraId="0D1E33DF" w14:textId="77777777">
        <w:tc>
          <w:tcPr>
            <w:tcW w:w="1800" w:type="dxa"/>
          </w:tcPr>
          <w:p w:rsidR="00D30D19" w:rsidP="00B97EBD" w:rsidRDefault="00D30D19" w14:paraId="0D1E33D8" w14:textId="77777777">
            <w:pPr>
              <w:pStyle w:val="Encabezado"/>
              <w:spacing w:before="120" w:after="120"/>
              <w:jc w:val="right"/>
            </w:pPr>
            <w:r w:rsidRPr="04F8CE4C">
              <w:rPr>
                <w:b/>
                <w:bCs/>
              </w:rPr>
              <w:t>Alcance</w:t>
            </w:r>
          </w:p>
        </w:tc>
        <w:tc>
          <w:tcPr>
            <w:tcW w:w="6840" w:type="dxa"/>
          </w:tcPr>
          <w:p w:rsidRPr="00A37B3C" w:rsidR="00D30D19" w:rsidP="00B97EBD" w:rsidRDefault="00D30D19" w14:paraId="0D1E33D9" w14:textId="77777777">
            <w:pPr>
              <w:pStyle w:val="Textoindependiente"/>
              <w:ind w:left="33" w:hanging="33"/>
            </w:pPr>
            <w:r>
              <w:t>Esta acta de requerimientos de software es la base del desarrollo de software del proyecto. Describe los siguientes tópicos:</w:t>
            </w:r>
          </w:p>
          <w:p w:rsidRPr="00A37B3C" w:rsidR="00D30D19" w:rsidP="00B97EBD" w:rsidRDefault="00D30D19" w14:paraId="0D1E33DA" w14:textId="77777777">
            <w:pPr>
              <w:pStyle w:val="Textoindependiente"/>
              <w:ind w:left="33" w:hanging="33"/>
            </w:pPr>
          </w:p>
          <w:p w:rsidR="00D30D19" w:rsidP="00D30D19" w:rsidRDefault="00D30D19" w14:paraId="0D1E33DB" w14:textId="77777777">
            <w:pPr>
              <w:pStyle w:val="Textoindependiente"/>
              <w:numPr>
                <w:ilvl w:val="0"/>
                <w:numId w:val="2"/>
              </w:numPr>
              <w:rPr>
                <w:rFonts w:eastAsia="Arial" w:cs="Arial"/>
              </w:rPr>
            </w:pPr>
            <w:r w:rsidRPr="04F8CE4C">
              <w:rPr>
                <w:rFonts w:eastAsia="Arial" w:cs="Arial"/>
              </w:rPr>
              <w:t xml:space="preserve">Se busca </w:t>
            </w:r>
            <w:r w:rsidRPr="00D30D19">
              <w:rPr>
                <w:rFonts w:eastAsia="Arial" w:cs="Arial"/>
              </w:rPr>
              <w:t>Implementar una herram</w:t>
            </w:r>
            <w:r>
              <w:rPr>
                <w:rFonts w:eastAsia="Arial" w:cs="Arial"/>
              </w:rPr>
              <w:t>ienta web</w:t>
            </w:r>
            <w:r w:rsidRPr="00D30D19">
              <w:rPr>
                <w:rFonts w:eastAsia="Arial" w:cs="Arial"/>
              </w:rPr>
              <w:t xml:space="preserve"> aplicando técnicas de participación en tiempo real que centralice la información correspondiente a los event</w:t>
            </w:r>
            <w:r>
              <w:rPr>
                <w:rFonts w:eastAsia="Arial" w:cs="Arial"/>
              </w:rPr>
              <w:t>os de socialización de proyectos</w:t>
            </w:r>
            <w:r>
              <w:t>.</w:t>
            </w:r>
          </w:p>
          <w:p w:rsidRPr="00A37B3C" w:rsidR="00D30D19" w:rsidP="00B97EBD" w:rsidRDefault="00D30D19" w14:paraId="0D1E33DC" w14:textId="77777777">
            <w:pPr>
              <w:pStyle w:val="Textoindependiente"/>
              <w:ind w:left="33" w:hanging="33"/>
            </w:pPr>
          </w:p>
          <w:p w:rsidRPr="00A37B3C" w:rsidR="00D30D19" w:rsidP="00B97EBD" w:rsidRDefault="00D30D19" w14:paraId="0D1E33DD" w14:textId="77777777">
            <w:pPr>
              <w:pStyle w:val="Textoindependiente"/>
              <w:ind w:left="33" w:hanging="33"/>
            </w:pPr>
            <w:r>
              <w:t>Este documento no describe:</w:t>
            </w:r>
            <w:r>
              <w:br/>
            </w:r>
          </w:p>
          <w:p w:rsidRPr="00A37B3C" w:rsidR="00D30D19" w:rsidP="00D30D19" w:rsidRDefault="00D30D19" w14:paraId="0D1E33DE" w14:textId="77777777">
            <w:pPr>
              <w:pStyle w:val="Textoindependiente"/>
              <w:numPr>
                <w:ilvl w:val="0"/>
                <w:numId w:val="1"/>
              </w:numPr>
              <w:rPr>
                <w:rFonts w:eastAsia="Arial" w:cs="Arial"/>
              </w:rPr>
            </w:pPr>
            <w:r w:rsidRPr="04F8CE4C">
              <w:rPr>
                <w:rFonts w:eastAsia="Arial" w:cs="Arial"/>
              </w:rPr>
              <w:t>Las especificaciones de diseño del aplicativo, la infraestructura de red a implementar.</w:t>
            </w:r>
          </w:p>
        </w:tc>
      </w:tr>
    </w:tbl>
    <w:p w:rsidR="00D30D19" w:rsidP="00D30D19" w:rsidRDefault="00D30D19" w14:paraId="0D1E33E0" w14:textId="77777777">
      <w:pPr>
        <w:rPr>
          <w:lang w:val="es-CL"/>
        </w:rPr>
      </w:pPr>
    </w:p>
    <w:p w:rsidRPr="007E0D01" w:rsidR="00D30D19" w:rsidP="00D30D19" w:rsidRDefault="00D30D19" w14:paraId="0D1E33E1" w14:textId="77777777">
      <w:pPr>
        <w:rPr>
          <w:lang w:val="es-CL"/>
        </w:rPr>
      </w:pPr>
    </w:p>
    <w:p w:rsidR="00D30D19" w:rsidP="00D30D19" w:rsidRDefault="00D30D19" w14:paraId="0D1E33E2" w14:textId="77777777">
      <w:pPr>
        <w:pStyle w:val="Tabladeilustraciones"/>
        <w:jc w:val="center"/>
        <w:rPr>
          <w:rFonts w:eastAsia="Arial" w:cs="Arial"/>
          <w:b/>
          <w:bCs/>
          <w:sz w:val="28"/>
          <w:szCs w:val="28"/>
        </w:rPr>
      </w:pPr>
      <w:r w:rsidRPr="04F8CE4C">
        <w:rPr>
          <w:rFonts w:eastAsia="Arial" w:cs="Arial"/>
          <w:b/>
          <w:bCs/>
          <w:sz w:val="28"/>
          <w:szCs w:val="28"/>
        </w:rPr>
        <w:t>Historia del Documento</w:t>
      </w:r>
    </w:p>
    <w:p w:rsidR="00D30D19" w:rsidP="00D30D19" w:rsidRDefault="00D30D19" w14:paraId="0D1E33E3" w14:textId="77777777"/>
    <w:tbl>
      <w:tblPr>
        <w:tblW w:w="8683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980"/>
        <w:gridCol w:w="1260"/>
        <w:gridCol w:w="3600"/>
        <w:gridCol w:w="1843"/>
      </w:tblGrid>
      <w:tr w:rsidR="00D30D19" w:rsidTr="00B97EBD" w14:paraId="0D1E33E8" w14:textId="77777777">
        <w:trPr>
          <w:cantSplit/>
        </w:trPr>
        <w:tc>
          <w:tcPr>
            <w:tcW w:w="1980" w:type="dxa"/>
            <w:tcBorders>
              <w:top w:val="double" w:color="auto" w:sz="4" w:space="0"/>
              <w:bottom w:val="single" w:color="auto" w:sz="6" w:space="0"/>
              <w:right w:val="single" w:color="auto" w:sz="6" w:space="0"/>
            </w:tcBorders>
          </w:tcPr>
          <w:p w:rsidR="00D30D19" w:rsidP="00B97EBD" w:rsidRDefault="00D30D19" w14:paraId="0D1E33E4" w14:textId="77777777">
            <w:pPr>
              <w:pStyle w:val="Textoindependiente"/>
              <w:ind w:left="33" w:hanging="33"/>
              <w:jc w:val="center"/>
              <w:rPr>
                <w:b/>
                <w:bCs/>
              </w:rPr>
            </w:pPr>
            <w:r w:rsidRPr="04F8CE4C">
              <w:rPr>
                <w:b/>
                <w:bCs/>
              </w:rPr>
              <w:t>Fecha</w:t>
            </w:r>
          </w:p>
        </w:tc>
        <w:tc>
          <w:tcPr>
            <w:tcW w:w="1260" w:type="dxa"/>
            <w:tcBorders>
              <w:top w:val="double" w:color="auto" w:sz="4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D30D19" w:rsidP="00B97EBD" w:rsidRDefault="00D30D19" w14:paraId="0D1E33E5" w14:textId="77777777">
            <w:pPr>
              <w:pStyle w:val="Textoindependiente"/>
              <w:ind w:left="33" w:hanging="33"/>
              <w:rPr>
                <w:b/>
                <w:bCs/>
              </w:rPr>
            </w:pPr>
            <w:r w:rsidRPr="04F8CE4C">
              <w:rPr>
                <w:b/>
                <w:bCs/>
              </w:rPr>
              <w:t>Versión</w:t>
            </w:r>
          </w:p>
        </w:tc>
        <w:tc>
          <w:tcPr>
            <w:tcW w:w="3600" w:type="dxa"/>
            <w:tcBorders>
              <w:top w:val="double" w:color="auto" w:sz="4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D30D19" w:rsidP="00B97EBD" w:rsidRDefault="00D30D19" w14:paraId="0D1E33E6" w14:textId="77777777">
            <w:pPr>
              <w:pStyle w:val="Textoindependiente"/>
              <w:ind w:left="33" w:hanging="33"/>
              <w:jc w:val="center"/>
              <w:rPr>
                <w:b/>
                <w:bCs/>
              </w:rPr>
            </w:pPr>
            <w:r w:rsidRPr="04F8CE4C">
              <w:rPr>
                <w:b/>
                <w:bCs/>
              </w:rPr>
              <w:t>Comentarios</w:t>
            </w:r>
          </w:p>
        </w:tc>
        <w:tc>
          <w:tcPr>
            <w:tcW w:w="1843" w:type="dxa"/>
            <w:tcBorders>
              <w:top w:val="double" w:color="auto" w:sz="4" w:space="0"/>
              <w:left w:val="single" w:color="auto" w:sz="6" w:space="0"/>
              <w:bottom w:val="single" w:color="auto" w:sz="6" w:space="0"/>
            </w:tcBorders>
          </w:tcPr>
          <w:p w:rsidR="00D30D19" w:rsidP="00B97EBD" w:rsidRDefault="00D30D19" w14:paraId="0D1E33E7" w14:textId="77777777">
            <w:pPr>
              <w:pStyle w:val="Textoindependiente"/>
              <w:ind w:left="33" w:hanging="33"/>
              <w:jc w:val="center"/>
              <w:rPr>
                <w:b/>
                <w:bCs/>
              </w:rPr>
            </w:pPr>
            <w:r w:rsidRPr="04F8CE4C">
              <w:rPr>
                <w:b/>
                <w:bCs/>
              </w:rPr>
              <w:t>Autor</w:t>
            </w:r>
          </w:p>
        </w:tc>
      </w:tr>
      <w:tr w:rsidR="00D30D19" w:rsidTr="00B97EBD" w14:paraId="0D1E33ED" w14:textId="77777777">
        <w:trPr>
          <w:cantSplit/>
        </w:trPr>
        <w:tc>
          <w:tcPr>
            <w:tcW w:w="1980" w:type="dxa"/>
            <w:tcBorders>
              <w:top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D30D19" w:rsidP="00B97EBD" w:rsidRDefault="00D30D19" w14:paraId="0D1E33E9" w14:textId="77777777">
            <w:pPr>
              <w:pStyle w:val="Textoindependiente"/>
              <w:ind w:left="33" w:hanging="33"/>
              <w:jc w:val="center"/>
            </w:pPr>
            <w:r>
              <w:t>14/08/2017</w:t>
            </w:r>
          </w:p>
        </w:tc>
        <w:tc>
          <w:tcPr>
            <w:tcW w:w="12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D30D19" w:rsidP="00B97EBD" w:rsidRDefault="00D30D19" w14:paraId="0D1E33EA" w14:textId="77777777">
            <w:pPr>
              <w:pStyle w:val="Textoindependiente"/>
              <w:ind w:left="33" w:hanging="33"/>
              <w:jc w:val="center"/>
            </w:pPr>
            <w:r>
              <w:t>0.1</w:t>
            </w:r>
          </w:p>
        </w:tc>
        <w:tc>
          <w:tcPr>
            <w:tcW w:w="36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D30D19" w:rsidP="00B97EBD" w:rsidRDefault="00D30D19" w14:paraId="0D1E33EB" w14:textId="77777777">
            <w:pPr>
              <w:pStyle w:val="Textoindependiente"/>
              <w:ind w:left="33" w:hanging="33"/>
            </w:pPr>
            <w:r>
              <w:t>Versión inicial</w:t>
            </w:r>
          </w:p>
        </w:tc>
        <w:tc>
          <w:tcPr>
            <w:tcW w:w="184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</w:tcBorders>
          </w:tcPr>
          <w:p w:rsidR="00D30D19" w:rsidP="00B97EBD" w:rsidRDefault="00D30D19" w14:paraId="0D1E33EC" w14:textId="77777777">
            <w:pPr>
              <w:pStyle w:val="Textoindependiente"/>
              <w:ind w:left="33" w:hanging="33"/>
            </w:pPr>
          </w:p>
        </w:tc>
      </w:tr>
      <w:tr w:rsidR="00D30D19" w:rsidTr="00B97EBD" w14:paraId="0D1E33F2" w14:textId="77777777">
        <w:trPr>
          <w:cantSplit/>
        </w:trPr>
        <w:tc>
          <w:tcPr>
            <w:tcW w:w="1980" w:type="dxa"/>
            <w:tcBorders>
              <w:top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D30D19" w:rsidP="00B97EBD" w:rsidRDefault="00D30D19" w14:paraId="0D1E33EE" w14:textId="77777777">
            <w:pPr>
              <w:pStyle w:val="Textoindependiente"/>
              <w:ind w:left="33" w:hanging="33"/>
              <w:jc w:val="center"/>
            </w:pPr>
          </w:p>
        </w:tc>
        <w:tc>
          <w:tcPr>
            <w:tcW w:w="12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D30D19" w:rsidP="00B97EBD" w:rsidRDefault="00D30D19" w14:paraId="0D1E33EF" w14:textId="77777777">
            <w:pPr>
              <w:pStyle w:val="Textoindependiente"/>
              <w:ind w:left="33" w:hanging="33"/>
              <w:jc w:val="center"/>
            </w:pPr>
          </w:p>
        </w:tc>
        <w:tc>
          <w:tcPr>
            <w:tcW w:w="36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D30D19" w:rsidP="00B97EBD" w:rsidRDefault="00D30D19" w14:paraId="0D1E33F0" w14:textId="77777777">
            <w:pPr>
              <w:pStyle w:val="Textoindependiente"/>
              <w:ind w:left="33" w:hanging="33"/>
            </w:pPr>
          </w:p>
        </w:tc>
        <w:tc>
          <w:tcPr>
            <w:tcW w:w="184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</w:tcBorders>
          </w:tcPr>
          <w:p w:rsidR="00D30D19" w:rsidP="00B97EBD" w:rsidRDefault="00D30D19" w14:paraId="0D1E33F1" w14:textId="77777777">
            <w:pPr>
              <w:pStyle w:val="Textoindependiente"/>
              <w:ind w:left="33" w:hanging="33"/>
            </w:pPr>
          </w:p>
        </w:tc>
      </w:tr>
      <w:tr w:rsidR="00D30D19" w:rsidTr="00B97EBD" w14:paraId="0D1E33F7" w14:textId="77777777">
        <w:trPr>
          <w:cantSplit/>
        </w:trPr>
        <w:tc>
          <w:tcPr>
            <w:tcW w:w="1980" w:type="dxa"/>
            <w:tcBorders>
              <w:top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D30D19" w:rsidP="00B97EBD" w:rsidRDefault="00D30D19" w14:paraId="0D1E33F3" w14:textId="77777777">
            <w:pPr>
              <w:pStyle w:val="Textoindependiente"/>
              <w:ind w:left="33" w:hanging="33"/>
              <w:jc w:val="center"/>
            </w:pPr>
          </w:p>
        </w:tc>
        <w:tc>
          <w:tcPr>
            <w:tcW w:w="12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D30D19" w:rsidP="00B97EBD" w:rsidRDefault="00D30D19" w14:paraId="0D1E33F4" w14:textId="77777777">
            <w:pPr>
              <w:pStyle w:val="Textoindependiente"/>
              <w:ind w:left="33" w:hanging="33"/>
              <w:jc w:val="center"/>
            </w:pPr>
          </w:p>
        </w:tc>
        <w:tc>
          <w:tcPr>
            <w:tcW w:w="36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D30D19" w:rsidP="00B97EBD" w:rsidRDefault="00D30D19" w14:paraId="0D1E33F5" w14:textId="77777777">
            <w:pPr>
              <w:pStyle w:val="Textoindependiente"/>
              <w:ind w:left="33" w:hanging="33"/>
            </w:pPr>
          </w:p>
        </w:tc>
        <w:tc>
          <w:tcPr>
            <w:tcW w:w="184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</w:tcBorders>
          </w:tcPr>
          <w:p w:rsidR="00D30D19" w:rsidP="00B97EBD" w:rsidRDefault="00D30D19" w14:paraId="0D1E33F6" w14:textId="77777777">
            <w:pPr>
              <w:pStyle w:val="Textoindependiente"/>
              <w:ind w:left="33" w:hanging="33"/>
            </w:pPr>
          </w:p>
        </w:tc>
      </w:tr>
    </w:tbl>
    <w:p w:rsidRPr="0009597E" w:rsidR="00D30D19" w:rsidP="00D30D19" w:rsidRDefault="00D30D19" w14:paraId="0D1E33F8" w14:textId="77777777"/>
    <w:p w:rsidR="00D30D19" w:rsidP="00D30D19" w:rsidRDefault="00D30D19" w14:paraId="0D1E33F9" w14:textId="77777777">
      <w:pPr>
        <w:jc w:val="center"/>
      </w:pPr>
    </w:p>
    <w:p w:rsidR="00D30D19" w:rsidP="00D30D19" w:rsidRDefault="00D30D19" w14:paraId="0D1E33FA" w14:textId="77777777">
      <w:pPr>
        <w:jc w:val="center"/>
      </w:pPr>
    </w:p>
    <w:p w:rsidR="00D30D19" w:rsidP="00D30D19" w:rsidRDefault="00D30D19" w14:paraId="0D1E33FB" w14:textId="77777777">
      <w:pPr>
        <w:jc w:val="center"/>
      </w:pPr>
    </w:p>
    <w:p w:rsidR="00D30D19" w:rsidP="00D30D19" w:rsidRDefault="00D30D19" w14:paraId="0D1E33FC" w14:textId="77777777">
      <w:pPr>
        <w:jc w:val="center"/>
      </w:pPr>
    </w:p>
    <w:p w:rsidR="00D30D19" w:rsidP="00D30D19" w:rsidRDefault="00D30D19" w14:paraId="0D1E33FD" w14:textId="77777777">
      <w:pPr>
        <w:jc w:val="center"/>
      </w:pPr>
    </w:p>
    <w:p w:rsidR="00D30D19" w:rsidP="00D30D19" w:rsidRDefault="00D30D19" w14:paraId="0D1E33FE" w14:textId="77777777">
      <w:pPr>
        <w:jc w:val="center"/>
      </w:pPr>
    </w:p>
    <w:p w:rsidR="00D30D19" w:rsidP="00D30D19" w:rsidRDefault="00D30D19" w14:paraId="0D1E33FF" w14:textId="77777777">
      <w:pPr>
        <w:jc w:val="center"/>
      </w:pPr>
    </w:p>
    <w:p w:rsidR="00D30D19" w:rsidP="00D30D19" w:rsidRDefault="00D30D19" w14:paraId="0D1E3400" w14:textId="77777777">
      <w:pPr>
        <w:jc w:val="center"/>
      </w:pPr>
    </w:p>
    <w:p w:rsidR="00D30D19" w:rsidP="00D30D19" w:rsidRDefault="00D30D19" w14:paraId="0D1E3401" w14:textId="77777777">
      <w:pPr>
        <w:jc w:val="center"/>
      </w:pPr>
    </w:p>
    <w:p w:rsidR="00D30D19" w:rsidP="00D30D19" w:rsidRDefault="00D30D19" w14:paraId="0D1E3402" w14:textId="77777777">
      <w:pPr>
        <w:jc w:val="center"/>
      </w:pPr>
    </w:p>
    <w:p w:rsidR="00D30D19" w:rsidP="00D30D19" w:rsidRDefault="00D30D19" w14:paraId="0D1E3403" w14:textId="77777777">
      <w:pPr>
        <w:jc w:val="center"/>
      </w:pPr>
    </w:p>
    <w:p w:rsidR="00D30D19" w:rsidP="00D30D19" w:rsidRDefault="00D30D19" w14:paraId="0D1E3404" w14:textId="77777777">
      <w:pPr>
        <w:jc w:val="center"/>
      </w:pPr>
    </w:p>
    <w:p w:rsidR="00D30D19" w:rsidP="00D30D19" w:rsidRDefault="00D30D19" w14:paraId="0D1E3405" w14:textId="77777777">
      <w:pPr>
        <w:pStyle w:val="Ttulo1"/>
      </w:pPr>
      <w:bookmarkStart w:name="_Toc43629399" w:id="12"/>
      <w:r>
        <w:lastRenderedPageBreak/>
        <w:t>INTRODUCCION</w:t>
      </w:r>
      <w:bookmarkEnd w:id="12"/>
    </w:p>
    <w:p w:rsidR="00D30D19" w:rsidP="00D30D19" w:rsidRDefault="00D30D19" w14:paraId="0D1E3406" w14:textId="77777777">
      <w:pPr>
        <w:pStyle w:val="Ttulo2"/>
      </w:pPr>
      <w:bookmarkStart w:name="_Toc474183245" w:id="13"/>
      <w:r>
        <w:t>Entorno</w:t>
      </w:r>
      <w:bookmarkEnd w:id="13"/>
    </w:p>
    <w:p w:rsidR="00D30D19" w:rsidP="00D30D19" w:rsidRDefault="00D30D19" w14:paraId="0D1E3407" w14:textId="77777777" w14:noSpellErr="1">
      <w:pPr>
        <w:pStyle w:val="Textoindependiente"/>
        <w:ind w:firstLine="0"/>
      </w:pPr>
      <w:r>
        <w:rPr/>
        <w:t>L</w:t>
      </w:r>
      <w:r w:rsidRPr="00D30D19">
        <w:rPr/>
        <w:t>a Universidad Pontificia Bolivariana Seccional Bucaramanga se generan diferentes proyectos con distintos alcances y aplicaciones para un entorno laboral o académico</w:t>
      </w:r>
      <w:r>
        <w:rPr/>
        <w:t xml:space="preserve">, actualmente no se cuenta con una herramienta en funcionamiento para le </w:t>
      </w:r>
      <w:commentRangeStart w:id="14"/>
      <w:r>
        <w:rPr/>
        <w:t xml:space="preserve">ges</w:t>
      </w:r>
      <w:commentRangeStart w:id="1612170342"/>
      <w:commentRangeEnd w:id="1612170342"/>
      <w:r>
        <w:rPr>
          <w:rStyle w:val="CommentReference"/>
        </w:rPr>
        <w:commentReference w:id="1612170342"/>
      </w:r>
      <w:r>
        <w:rPr/>
        <w:t xml:space="preserve">tión </w:t>
      </w:r>
      <w:r w:rsidR="00D432EA">
        <w:rPr/>
        <w:t xml:space="preserve">del momento </w:t>
      </w:r>
      <w:commentRangeEnd w:id="14"/>
      <w:r w:rsidR="00DD10E7">
        <w:rPr>
          <w:rStyle w:val="Refdecomentario"/>
          <w:lang w:val="es-MX"/>
        </w:rPr>
        <w:commentReference w:id="14"/>
      </w:r>
      <w:r w:rsidR="00D432EA">
        <w:rPr/>
        <w:t>de socialización de los proyectos</w:t>
      </w:r>
      <w:r>
        <w:rPr/>
        <w:t>.</w:t>
      </w:r>
    </w:p>
    <w:p w:rsidR="00D30D19" w:rsidP="00D30D19" w:rsidRDefault="00D30D19" w14:paraId="0D1E3408" w14:textId="77777777">
      <w:pPr>
        <w:pStyle w:val="Ttulo2"/>
      </w:pPr>
      <w:bookmarkStart w:name="_Toc474183246" w:id="15"/>
      <w:r>
        <w:t>Audiencia</w:t>
      </w:r>
      <w:bookmarkEnd w:id="15"/>
    </w:p>
    <w:p w:rsidR="00D30D19" w:rsidP="00D30D19" w:rsidRDefault="00D30D19" w14:paraId="0D1E3409" w14:textId="77777777">
      <w:pPr>
        <w:ind w:left="709"/>
      </w:pPr>
      <w:r w:rsidRPr="003D050E">
        <w:rPr>
          <w:b/>
        </w:rPr>
        <w:t>Usuarios</w:t>
      </w:r>
      <w:r w:rsidRPr="003D050E">
        <w:t>: Este documento se dirige al usuario con el objetivo de que analice las características y funcionalidades que tendrá el sistema, así mismo de que cumpla sus expectativas, apruebe y de paso a la construcción del software.</w:t>
      </w:r>
    </w:p>
    <w:p w:rsidRPr="003D050E" w:rsidR="00D30D19" w:rsidP="00D30D19" w:rsidRDefault="00D30D19" w14:paraId="0D1E340A" w14:textId="77777777">
      <w:pPr>
        <w:ind w:left="709"/>
      </w:pPr>
    </w:p>
    <w:p w:rsidRPr="003D050E" w:rsidR="00D30D19" w:rsidP="00D30D19" w:rsidRDefault="00D30D19" w14:paraId="0D1E340B" w14:textId="267B2778">
      <w:pPr>
        <w:ind w:left="709"/>
      </w:pPr>
      <w:r w:rsidRPr="003D050E">
        <w:rPr>
          <w:b/>
        </w:rPr>
        <w:t>Programador</w:t>
      </w:r>
      <w:r w:rsidRPr="003D050E">
        <w:t>: el acta de requerimientos de software se dirige al programador con el fin de que entienda la estructura del software (características, funcionalidades, arquitectura, desempeño</w:t>
      </w:r>
      <w:ins w:author="Angelica" w:date="2017-08-29T09:53:00Z" w:id="16">
        <w:r w:rsidR="00DD10E7">
          <w:t>,</w:t>
        </w:r>
      </w:ins>
      <w:r w:rsidRPr="003D050E">
        <w:t xml:space="preserve"> entre otros) con lo cual inicie el proceso de </w:t>
      </w:r>
      <w:commentRangeStart w:id="17"/>
      <w:r w:rsidRPr="003D050E">
        <w:t>desarrollo del proyecto</w:t>
      </w:r>
      <w:commentRangeEnd w:id="17"/>
      <w:r w:rsidR="00DD10E7">
        <w:rPr>
          <w:rStyle w:val="Refdecomentario"/>
        </w:rPr>
        <w:commentReference w:id="17"/>
      </w:r>
      <w:r w:rsidRPr="003D050E">
        <w:t>.</w:t>
      </w:r>
    </w:p>
    <w:p w:rsidR="00D30D19" w:rsidP="00D30D19" w:rsidRDefault="00D30D19" w14:paraId="0D1E340C" w14:textId="77777777">
      <w:pPr>
        <w:pStyle w:val="Ttulo2"/>
      </w:pPr>
      <w:bookmarkStart w:name="_Toc474183247" w:id="18"/>
      <w:r>
        <w:t>Documentación</w:t>
      </w:r>
      <w:bookmarkEnd w:id="18"/>
    </w:p>
    <w:p w:rsidR="00D30D19" w:rsidP="00D30D19" w:rsidRDefault="00D30D19" w14:paraId="0D1E340D" w14:textId="77777777">
      <w:pPr>
        <w:pStyle w:val="Textoindependiente"/>
        <w:numPr>
          <w:ilvl w:val="0"/>
          <w:numId w:val="3"/>
        </w:numPr>
        <w:rPr>
          <w:rFonts w:eastAsia="Arial" w:cs="Arial"/>
        </w:rPr>
      </w:pPr>
      <w:r>
        <w:t>Documento de especificación de requerimientos</w:t>
      </w:r>
    </w:p>
    <w:p w:rsidR="00D30D19" w:rsidP="00D30D19" w:rsidRDefault="00D30D19" w14:paraId="0D1E340E" w14:textId="77777777">
      <w:pPr>
        <w:pStyle w:val="Textoindependiente"/>
        <w:numPr>
          <w:ilvl w:val="0"/>
          <w:numId w:val="3"/>
        </w:numPr>
        <w:rPr>
          <w:rFonts w:eastAsia="Arial" w:cs="Arial"/>
        </w:rPr>
      </w:pPr>
      <w:r>
        <w:t>Diseño de la red</w:t>
      </w:r>
    </w:p>
    <w:p w:rsidR="00D30D19" w:rsidP="00D30D19" w:rsidRDefault="00D30D19" w14:paraId="0D1E340F" w14:textId="77777777">
      <w:pPr>
        <w:pStyle w:val="Textoindependiente"/>
        <w:numPr>
          <w:ilvl w:val="0"/>
          <w:numId w:val="3"/>
        </w:numPr>
        <w:rPr>
          <w:rFonts w:eastAsia="Arial" w:cs="Arial"/>
        </w:rPr>
      </w:pPr>
      <w:r>
        <w:t>Configuración de dispositivos de red</w:t>
      </w:r>
    </w:p>
    <w:p w:rsidR="00D30D19" w:rsidP="00D30D19" w:rsidRDefault="00D30D19" w14:paraId="0D1E3410" w14:textId="77777777">
      <w:pPr>
        <w:pStyle w:val="Textoindependiente"/>
        <w:numPr>
          <w:ilvl w:val="0"/>
          <w:numId w:val="3"/>
        </w:numPr>
        <w:rPr>
          <w:rFonts w:eastAsia="Arial" w:cs="Arial"/>
        </w:rPr>
      </w:pPr>
      <w:r>
        <w:t>Diccionario de datos</w:t>
      </w:r>
    </w:p>
    <w:p w:rsidR="00D30D19" w:rsidP="00D30D19" w:rsidRDefault="00D30D19" w14:paraId="0D1E3411" w14:textId="77777777">
      <w:pPr>
        <w:pStyle w:val="Textoindependiente"/>
        <w:numPr>
          <w:ilvl w:val="0"/>
          <w:numId w:val="3"/>
        </w:numPr>
        <w:rPr>
          <w:rFonts w:eastAsia="Arial" w:cs="Arial"/>
        </w:rPr>
      </w:pPr>
      <w:r>
        <w:t>Manual de usuarios</w:t>
      </w:r>
    </w:p>
    <w:p w:rsidR="00D30D19" w:rsidP="00D30D19" w:rsidRDefault="00D30D19" w14:paraId="0D1E3412" w14:textId="77777777">
      <w:pPr>
        <w:pStyle w:val="Textoindependiente"/>
        <w:numPr>
          <w:ilvl w:val="0"/>
          <w:numId w:val="3"/>
        </w:numPr>
        <w:rPr>
          <w:rFonts w:eastAsia="Arial" w:cs="Arial"/>
        </w:rPr>
      </w:pPr>
      <w:r>
        <w:t>Diagrama entidad-relación</w:t>
      </w:r>
    </w:p>
    <w:p w:rsidR="00D30D19" w:rsidP="00D30D19" w:rsidRDefault="00D30D19" w14:paraId="0D1E3413" w14:textId="77777777">
      <w:pPr>
        <w:pStyle w:val="Textoindependiente"/>
        <w:numPr>
          <w:ilvl w:val="0"/>
          <w:numId w:val="3"/>
        </w:numPr>
        <w:rPr>
          <w:rFonts w:eastAsia="Arial" w:cs="Arial"/>
        </w:rPr>
      </w:pPr>
      <w:r>
        <w:t>Caso de uso</w:t>
      </w:r>
    </w:p>
    <w:p w:rsidR="00D30D19" w:rsidP="00D30D19" w:rsidRDefault="00D30D19" w14:paraId="0D1E3414" w14:textId="77777777">
      <w:pPr>
        <w:pStyle w:val="Textoindependiente"/>
        <w:numPr>
          <w:ilvl w:val="0"/>
          <w:numId w:val="3"/>
        </w:numPr>
        <w:rPr>
          <w:rFonts w:eastAsia="Arial" w:cs="Arial"/>
        </w:rPr>
      </w:pPr>
      <w:r>
        <w:t>Diagrama de actividades</w:t>
      </w:r>
    </w:p>
    <w:p w:rsidR="00D30D19" w:rsidP="00D30D19" w:rsidRDefault="00D30D19" w14:paraId="0D1E3415" w14:textId="77777777">
      <w:pPr>
        <w:pStyle w:val="Textoindependiente"/>
        <w:numPr>
          <w:ilvl w:val="0"/>
          <w:numId w:val="3"/>
        </w:numPr>
        <w:rPr>
          <w:rFonts w:eastAsia="Arial" w:cs="Arial"/>
        </w:rPr>
      </w:pPr>
      <w:r>
        <w:t>Diagrama de clase</w:t>
      </w:r>
    </w:p>
    <w:p w:rsidRPr="00B97EBD" w:rsidR="00D30D19" w:rsidP="00D30D19" w:rsidRDefault="00D30D19" w14:paraId="0D1E3416" w14:textId="77777777">
      <w:pPr>
        <w:pStyle w:val="Textoindependiente"/>
        <w:numPr>
          <w:ilvl w:val="0"/>
          <w:numId w:val="3"/>
        </w:numPr>
        <w:rPr>
          <w:rFonts w:eastAsia="Arial" w:cs="Arial"/>
        </w:rPr>
      </w:pPr>
      <w:r>
        <w:t>Modelo de Capacidad y Madurez Integrado – CMMI.</w:t>
      </w:r>
    </w:p>
    <w:p w:rsidRPr="00D432EA" w:rsidR="00B97EBD" w:rsidP="00D30D19" w:rsidRDefault="00B97EBD" w14:paraId="0D1E3417" w14:textId="77777777">
      <w:pPr>
        <w:pStyle w:val="Textoindependiente"/>
        <w:numPr>
          <w:ilvl w:val="0"/>
          <w:numId w:val="3"/>
        </w:numPr>
        <w:rPr>
          <w:rFonts w:eastAsia="Arial" w:cs="Arial"/>
        </w:rPr>
      </w:pPr>
      <w:r>
        <w:t>Análisis de riesgo</w:t>
      </w:r>
    </w:p>
    <w:p w:rsidR="00D432EA" w:rsidP="00D432EA" w:rsidRDefault="00D432EA" w14:paraId="0D1E3418" w14:textId="77777777">
      <w:pPr>
        <w:pStyle w:val="Textoindependiente"/>
        <w:ind w:left="720" w:firstLine="0"/>
        <w:rPr>
          <w:rFonts w:eastAsia="Arial" w:cs="Arial"/>
        </w:rPr>
      </w:pPr>
    </w:p>
    <w:p w:rsidR="00D432EA" w:rsidP="00D432EA" w:rsidRDefault="00D432EA" w14:paraId="0D1E3419" w14:textId="77777777">
      <w:pPr>
        <w:pStyle w:val="Textoindependiente"/>
        <w:ind w:left="720" w:firstLine="0"/>
        <w:rPr>
          <w:rFonts w:eastAsia="Arial" w:cs="Arial"/>
        </w:rPr>
      </w:pPr>
    </w:p>
    <w:p w:rsidR="00D432EA" w:rsidP="00D432EA" w:rsidRDefault="00D432EA" w14:paraId="0D1E341A" w14:textId="77777777">
      <w:pPr>
        <w:pStyle w:val="Textoindependiente"/>
        <w:ind w:left="720" w:firstLine="0"/>
        <w:rPr>
          <w:rFonts w:eastAsia="Arial" w:cs="Arial"/>
        </w:rPr>
      </w:pPr>
    </w:p>
    <w:p w:rsidR="00D432EA" w:rsidP="00D432EA" w:rsidRDefault="00D432EA" w14:paraId="0D1E341B" w14:textId="77777777">
      <w:pPr>
        <w:pStyle w:val="Textoindependiente"/>
        <w:ind w:left="720" w:firstLine="0"/>
        <w:rPr>
          <w:rFonts w:eastAsia="Arial" w:cs="Arial"/>
        </w:rPr>
      </w:pPr>
    </w:p>
    <w:p w:rsidR="00D432EA" w:rsidP="00D432EA" w:rsidRDefault="00D432EA" w14:paraId="0D1E341C" w14:textId="77777777">
      <w:pPr>
        <w:pStyle w:val="Textoindependiente"/>
        <w:ind w:left="720" w:firstLine="0"/>
        <w:rPr>
          <w:rFonts w:eastAsia="Arial" w:cs="Arial"/>
        </w:rPr>
      </w:pPr>
    </w:p>
    <w:p w:rsidR="00D432EA" w:rsidP="00D432EA" w:rsidRDefault="00D432EA" w14:paraId="0D1E341D" w14:textId="77777777">
      <w:pPr>
        <w:pStyle w:val="Textoindependiente"/>
        <w:ind w:left="720" w:firstLine="0"/>
        <w:rPr>
          <w:rFonts w:eastAsia="Arial" w:cs="Arial"/>
        </w:rPr>
      </w:pPr>
    </w:p>
    <w:p w:rsidR="00D432EA" w:rsidP="00D432EA" w:rsidRDefault="00D432EA" w14:paraId="0D1E341E" w14:textId="77777777">
      <w:pPr>
        <w:pStyle w:val="Textoindependiente"/>
        <w:ind w:left="720" w:firstLine="0"/>
        <w:rPr>
          <w:rFonts w:eastAsia="Arial" w:cs="Arial"/>
        </w:rPr>
      </w:pPr>
    </w:p>
    <w:p w:rsidR="00D432EA" w:rsidP="00D432EA" w:rsidRDefault="00D432EA" w14:paraId="0D1E341F" w14:textId="77777777">
      <w:pPr>
        <w:pStyle w:val="Ttulo1"/>
      </w:pPr>
      <w:bookmarkStart w:name="_Toc43629400" w:id="19"/>
      <w:r>
        <w:lastRenderedPageBreak/>
        <w:t>Requerimientos Software</w:t>
      </w:r>
    </w:p>
    <w:p w:rsidR="00D432EA" w:rsidP="00D432EA" w:rsidRDefault="00D432EA" w14:paraId="0D1E3420" w14:textId="77777777">
      <w:pPr>
        <w:pStyle w:val="Ttulo2"/>
      </w:pPr>
      <w:bookmarkStart w:name="_Toc474183248" w:id="20"/>
      <w:commentRangeStart w:id="21"/>
      <w:r>
        <w:t>Requerimientos Funcionales</w:t>
      </w:r>
      <w:bookmarkEnd w:id="20"/>
      <w:commentRangeEnd w:id="21"/>
      <w:r w:rsidR="00DD10E7">
        <w:rPr>
          <w:rStyle w:val="Refdecomentario"/>
          <w:rFonts w:cs="Times New Roman"/>
          <w:b w:val="0"/>
          <w:bCs w:val="0"/>
          <w:iCs w:val="0"/>
          <w:lang w:val="es-MX"/>
        </w:rPr>
        <w:commentReference w:id="21"/>
      </w:r>
    </w:p>
    <w:p w:rsidR="00D432EA" w:rsidP="00D432EA" w:rsidRDefault="00D432EA" w14:paraId="0D1E3421" w14:textId="77777777">
      <w:pPr>
        <w:pStyle w:val="Textoindependiente"/>
      </w:pPr>
    </w:p>
    <w:tbl>
      <w:tblPr>
        <w:tblW w:w="8625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915"/>
        <w:gridCol w:w="7710"/>
        <w:tblGridChange w:id="17972566">
          <w:tblGrid>
            <w:gridCol w:w="992"/>
            <w:gridCol w:w="7648"/>
          </w:tblGrid>
        </w:tblGridChange>
      </w:tblGrid>
      <w:tr w:rsidR="00D432EA" w:rsidTr="04FB02E4" w14:paraId="0D1E3424" w14:textId="77777777">
        <w:tc>
          <w:tcPr>
            <w:tcW w:w="915" w:type="dxa"/>
            <w:tcMar/>
            <w:tcPrChange w:author="Rene Rodriguez Clavijo" w:date="2017-08-31T05:52:54.0815335" w:id="1480288306">
              <w:tcPr>
                <w:tcW w:w="992" w:type="dxa"/>
              </w:tcPr>
            </w:tcPrChange>
          </w:tcPr>
          <w:p w:rsidRPr="006922DE" w:rsidR="00D432EA" w:rsidP="00B97EBD" w:rsidRDefault="00D432EA" w14:paraId="0D1E3422" w14:textId="77777777">
            <w:pPr>
              <w:pStyle w:val="Textoindependiente"/>
              <w:spacing w:before="120"/>
              <w:ind w:firstLine="0"/>
              <w:jc w:val="left"/>
            </w:pPr>
            <w:r>
              <w:t>FSR1</w:t>
            </w:r>
          </w:p>
        </w:tc>
        <w:tc>
          <w:tcPr>
            <w:tcW w:w="7710" w:type="dxa"/>
            <w:tcMar/>
            <w:tcPrChange w:author="Rene Rodriguez Clavijo" w:date="2017-08-31T05:52:54.0815335" w:id="2020995357">
              <w:tcPr>
                <w:tcW w:w="7648" w:type="dxa"/>
              </w:tcPr>
            </w:tcPrChange>
          </w:tcPr>
          <w:p w:rsidR="00DD10E7" w:rsidRDefault="00605F2A" w14:paraId="35C71EC7" w14:textId="77777777">
            <w:pPr>
              <w:rPr>
                <w:ins w:author="Angelica" w:date="2017-08-29T09:54:00Z" w:id="22"/>
              </w:rPr>
              <w:pPrChange w:author="Angelica" w:date="2017-08-29T09:54:00Z" w:id="23">
                <w:pPr>
                  <w:jc w:val="left"/>
                </w:pPr>
              </w:pPrChange>
            </w:pPr>
            <w:r>
              <w:t xml:space="preserve">Codificación: se contempla </w:t>
            </w:r>
            <w:r w:rsidR="00B97EBD">
              <w:t xml:space="preserve">la maquetación de la herramienta en HTML5 y CSS3; para el desarrollo </w:t>
            </w:r>
            <w:proofErr w:type="spellStart"/>
            <w:r w:rsidR="00B97EBD">
              <w:t>backend</w:t>
            </w:r>
            <w:proofErr w:type="spellEnd"/>
            <w:r w:rsidR="00B97EBD">
              <w:t xml:space="preserve"> se contempla </w:t>
            </w:r>
            <w:proofErr w:type="spellStart"/>
            <w:r w:rsidR="00B97EBD">
              <w:t>NodeJs</w:t>
            </w:r>
            <w:proofErr w:type="spellEnd"/>
            <w:r w:rsidR="00B97EBD">
              <w:t xml:space="preserve"> con el </w:t>
            </w:r>
            <w:proofErr w:type="spellStart"/>
            <w:r w:rsidR="00B97EBD">
              <w:t>framework</w:t>
            </w:r>
            <w:proofErr w:type="spellEnd"/>
            <w:r w:rsidR="00B97EBD">
              <w:t xml:space="preserve"> </w:t>
            </w:r>
            <w:proofErr w:type="spellStart"/>
            <w:r w:rsidR="00B97EBD">
              <w:t>SailsJs</w:t>
            </w:r>
            <w:proofErr w:type="spellEnd"/>
            <w:r w:rsidR="00B97EBD">
              <w:t>.</w:t>
            </w:r>
          </w:p>
          <w:p w:rsidR="00D432EA" w:rsidRDefault="00B97EBD" w14:paraId="0D1E3423" w14:textId="77349B78">
            <w:pPr>
              <w:pPrChange w:author="Angelica" w:date="2017-08-29T09:54:00Z" w:id="24">
                <w:pPr>
                  <w:jc w:val="left"/>
                </w:pPr>
              </w:pPrChange>
            </w:pPr>
            <w:del w:author="Angelica" w:date="2017-08-29T09:54:00Z" w:id="25">
              <w:r w:rsidDel="00DD10E7">
                <w:br/>
                <w:delText xml:space="preserve"> </w:delText>
              </w:r>
            </w:del>
          </w:p>
        </w:tc>
      </w:tr>
      <w:tr w:rsidR="00D432EA" w:rsidTr="04FB02E4" w14:paraId="0D1E3427" w14:textId="77777777">
        <w:tc>
          <w:tcPr>
            <w:tcW w:w="915" w:type="dxa"/>
            <w:tcMar/>
            <w:vAlign w:val="center"/>
            <w:tcPrChange w:author="Rene Rodriguez Clavijo" w:date="2017-08-31T05:55:14.7429284" w:id="311487963">
              <w:tcPr>
                <w:tcW w:w="992" w:type="dxa"/>
              </w:tcPr>
            </w:tcPrChange>
          </w:tcPr>
          <w:p w:rsidR="00D432EA" w:rsidP="00B97EBD" w:rsidRDefault="00D432EA" w14:paraId="0D1E3425" w14:textId="77777777">
            <w:pPr>
              <w:pStyle w:val="Textoindependiente"/>
              <w:spacing w:before="120"/>
              <w:ind w:firstLine="0"/>
              <w:jc w:val="left"/>
            </w:pPr>
            <w:r>
              <w:t>FSR2</w:t>
            </w:r>
          </w:p>
        </w:tc>
        <w:tc>
          <w:tcPr>
            <w:tcW w:w="7710" w:type="dxa"/>
            <w:tcMar/>
            <w:vAlign w:val="center"/>
            <w:tcPrChange w:author="Rene Rodriguez Clavijo" w:date="2017-08-31T05:55:14.7429284" w:id="89941221">
              <w:tcPr>
                <w:tcW w:w="7648" w:type="dxa"/>
              </w:tcPr>
            </w:tcPrChange>
          </w:tcPr>
          <w:p w:rsidR="00D432EA" w:rsidRDefault="00C410DB" w14:paraId="0D1E3426" w14:textId="77777777">
            <w:pPr>
              <w:pStyle w:val="Textoindependiente"/>
              <w:ind w:firstLine="0"/>
              <w:pPrChange w:author="Angelica" w:date="2017-08-29T09:54:00Z" w:id="26">
                <w:pPr>
                  <w:pStyle w:val="Textoindependiente"/>
                  <w:ind w:firstLine="0"/>
                  <w:jc w:val="left"/>
                </w:pPr>
              </w:pPrChange>
            </w:pPr>
            <w:r>
              <w:t xml:space="preserve">Implementar el servicio web en el </w:t>
            </w:r>
            <w:commentRangeStart w:id="27"/>
            <w:r>
              <w:t xml:space="preserve">CCA </w:t>
            </w:r>
            <w:commentRangeEnd w:id="27"/>
            <w:r w:rsidR="00DD10E7">
              <w:rPr>
                <w:rStyle w:val="Refdecomentario"/>
                <w:lang w:val="es-MX"/>
              </w:rPr>
              <w:commentReference w:id="27"/>
            </w:r>
            <w:r>
              <w:t>de la UPB seccional Bucaramanga.</w:t>
            </w:r>
          </w:p>
        </w:tc>
      </w:tr>
      <w:tr w:rsidR="00D432EA" w:rsidTr="04FB02E4" w14:paraId="0D1E342A" w14:textId="77777777">
        <w:tc>
          <w:tcPr>
            <w:tcW w:w="915" w:type="dxa"/>
            <w:tcMar/>
            <w:tcPrChange w:author="Rene Rodriguez Clavijo" w:date="2017-08-31T05:52:54.0815335" w:id="652700707">
              <w:tcPr>
                <w:tcW w:w="992" w:type="dxa"/>
              </w:tcPr>
            </w:tcPrChange>
          </w:tcPr>
          <w:p w:rsidR="00D432EA" w:rsidP="00B97EBD" w:rsidRDefault="00D432EA" w14:paraId="0D1E3428" w14:textId="77777777">
            <w:r w:rsidRPr="04F8CE4C">
              <w:rPr>
                <w:rFonts w:eastAsia="Arial" w:cs="Arial"/>
              </w:rPr>
              <w:t>FSR3</w:t>
            </w:r>
          </w:p>
        </w:tc>
        <w:tc>
          <w:tcPr>
            <w:tcW w:w="7710" w:type="dxa"/>
            <w:tcMar/>
            <w:tcPrChange w:author="Rene Rodriguez Clavijo" w:date="2017-08-31T05:52:54.0815335" w:id="742379767">
              <w:tcPr>
                <w:tcW w:w="7648" w:type="dxa"/>
              </w:tcPr>
            </w:tcPrChange>
          </w:tcPr>
          <w:p w:rsidR="00D432EA" w:rsidP="00B97EBD" w:rsidRDefault="00D432EA" w14:paraId="0D1E3429" w14:textId="77777777">
            <w:pPr>
              <w:pStyle w:val="Textoindependiente"/>
              <w:ind w:firstLine="0"/>
            </w:pPr>
            <w:r>
              <w:t>Diseño de la base de datos.</w:t>
            </w:r>
          </w:p>
        </w:tc>
      </w:tr>
      <w:tr w:rsidR="005A6901" w:rsidTr="04FB02E4" w14:paraId="0D1E342D" w14:textId="77777777">
        <w:tc>
          <w:tcPr>
            <w:tcW w:w="915" w:type="dxa"/>
            <w:tcMar/>
            <w:tcPrChange w:author="Rene Rodriguez Clavijo" w:date="2017-08-31T05:52:54.0815335" w:id="1742163504">
              <w:tcPr>
                <w:tcW w:w="992" w:type="dxa"/>
              </w:tcPr>
            </w:tcPrChange>
          </w:tcPr>
          <w:p w:rsidRPr="04F8CE4C" w:rsidR="005A6901" w:rsidP="00B97EBD" w:rsidRDefault="005A6901" w14:paraId="0D1E342B" w14:textId="77777777">
            <w:pPr>
              <w:rPr>
                <w:rFonts w:eastAsia="Arial" w:cs="Arial"/>
              </w:rPr>
            </w:pPr>
            <w:r>
              <w:rPr>
                <w:rFonts w:eastAsia="Arial" w:cs="Arial"/>
              </w:rPr>
              <w:t>FSR4</w:t>
            </w:r>
          </w:p>
        </w:tc>
        <w:tc>
          <w:tcPr>
            <w:tcW w:w="7710" w:type="dxa"/>
            <w:tcMar/>
            <w:tcPrChange w:author="Rene Rodriguez Clavijo" w:date="2017-08-31T05:52:54.0815335" w:id="1247572788">
              <w:tcPr>
                <w:tcW w:w="7648" w:type="dxa"/>
              </w:tcPr>
            </w:tcPrChange>
          </w:tcPr>
          <w:p w:rsidR="005A6901" w:rsidP="00E16376" w:rsidRDefault="005A6901" w14:paraId="0D1E342C" w14:textId="081B74A3">
            <w:pPr>
              <w:pStyle w:val="Textoindependiente"/>
              <w:ind w:firstLine="0"/>
            </w:pPr>
            <w:r>
              <w:rPr>
                <w:lang w:val="es-MX"/>
              </w:rPr>
              <w:t>E</w:t>
            </w:r>
            <w:r w:rsidRPr="005A6901">
              <w:t xml:space="preserve">l sistema </w:t>
            </w:r>
            <w:commentRangeStart w:id="28"/>
            <w:r w:rsidRPr="005A6901">
              <w:t xml:space="preserve">deberá poder </w:t>
            </w:r>
            <w:commentRangeEnd w:id="28"/>
            <w:r w:rsidR="00DD10E7">
              <w:rPr>
                <w:rStyle w:val="Refdecomentario"/>
                <w:lang w:val="es-MX"/>
              </w:rPr>
              <w:commentReference w:id="28"/>
            </w:r>
            <w:r w:rsidRPr="005A6901">
              <w:t>verificar la autenticación de ingres</w:t>
            </w:r>
            <w:r w:rsidR="00E16376">
              <w:t>o</w:t>
            </w:r>
            <w:r w:rsidRPr="005A6901">
              <w:t xml:space="preserve"> a</w:t>
            </w:r>
            <w:r w:rsidR="00E16376">
              <w:t>l</w:t>
            </w:r>
            <w:r w:rsidRPr="005A6901">
              <w:t xml:space="preserve"> </w:t>
            </w:r>
            <w:r w:rsidR="00E16376">
              <w:t>aplicativo</w:t>
            </w:r>
            <w:r w:rsidRPr="005A6901">
              <w:t xml:space="preserve"> por parte del(los) usuario(s) autorizado(s).</w:t>
            </w:r>
          </w:p>
        </w:tc>
      </w:tr>
      <w:tr w:rsidR="00D432EA" w:rsidTr="04FB02E4" w14:paraId="0D1E3430" w14:textId="77777777">
        <w:tc>
          <w:tcPr>
            <w:tcW w:w="915" w:type="dxa"/>
            <w:tcMar/>
            <w:tcPrChange w:author="Rene Rodriguez Clavijo" w:date="2017-08-31T05:52:54.0815335" w:id="698262493">
              <w:tcPr>
                <w:tcW w:w="992" w:type="dxa"/>
              </w:tcPr>
            </w:tcPrChange>
          </w:tcPr>
          <w:p w:rsidR="00D432EA" w:rsidP="005A6901" w:rsidRDefault="00D432EA" w14:paraId="0D1E342E" w14:textId="77777777">
            <w:pPr>
              <w:rPr>
                <w:rFonts w:eastAsia="Arial" w:cs="Arial"/>
              </w:rPr>
            </w:pPr>
            <w:r w:rsidRPr="04F8CE4C">
              <w:rPr>
                <w:rFonts w:eastAsia="Arial" w:cs="Arial"/>
              </w:rPr>
              <w:t>FSR</w:t>
            </w:r>
            <w:r w:rsidR="005A6901">
              <w:rPr>
                <w:rFonts w:eastAsia="Arial" w:cs="Arial"/>
              </w:rPr>
              <w:t>5</w:t>
            </w:r>
          </w:p>
        </w:tc>
        <w:tc>
          <w:tcPr>
            <w:tcW w:w="7710" w:type="dxa"/>
            <w:tcMar/>
            <w:tcPrChange w:author="Rene Rodriguez Clavijo" w:date="2017-08-31T05:52:54.0815335" w:id="584590744">
              <w:tcPr>
                <w:tcW w:w="7648" w:type="dxa"/>
              </w:tcPr>
            </w:tcPrChange>
          </w:tcPr>
          <w:p w:rsidR="00D432EA" w:rsidP="005B7B5F" w:rsidRDefault="005B7B5F" w14:paraId="0D1E342F" w14:textId="77777777" w14:noSpellErr="1">
            <w:pPr>
              <w:pStyle w:val="Textoindependiente"/>
              <w:ind w:firstLine="0"/>
            </w:pPr>
            <w:commentRangeStart w:id="132023115"/>
            <w:commentRangeEnd w:id="132023115"/>
            <w:r>
              <w:rPr>
                <w:rStyle w:val="CommentReference"/>
              </w:rPr>
              <w:commentReference w:id="132023115"/>
            </w:r>
            <w:r>
              <w:rPr>
                <w:rFonts w:eastAsia="Arial" w:cs="Arial"/>
              </w:rPr>
              <w:t>L</w:t>
            </w:r>
            <w:r w:rsidR="00D432EA">
              <w:rPr>
                <w:rFonts w:eastAsia="Arial" w:cs="Arial"/>
              </w:rPr>
              <w:t>a a</w:t>
            </w:r>
            <w:r w:rsidRPr="04F8CE4C" w:rsidR="00D432EA">
              <w:rPr>
                <w:rFonts w:eastAsia="Arial" w:cs="Arial"/>
              </w:rPr>
              <w:t xml:space="preserve">plicación web </w:t>
            </w:r>
            <w:r>
              <w:rPr>
                <w:rFonts w:eastAsia="Arial" w:cs="Arial"/>
              </w:rPr>
              <w:t>debe permitir</w:t>
            </w:r>
            <w:r w:rsidR="00D432EA">
              <w:rPr>
                <w:rFonts w:eastAsia="Arial" w:cs="Arial"/>
              </w:rPr>
              <w:t xml:space="preserve"> gestionar</w:t>
            </w:r>
            <w:r>
              <w:rPr>
                <w:rFonts w:eastAsia="Arial" w:cs="Arial"/>
              </w:rPr>
              <w:t xml:space="preserve"> (agregar, eliminar, modificar)</w:t>
            </w:r>
            <w:r w:rsidR="00D432EA">
              <w:rPr>
                <w:rFonts w:eastAsia="Arial" w:cs="Arial"/>
              </w:rPr>
              <w:t xml:space="preserve"> los horarios de socialización</w:t>
            </w:r>
            <w:r w:rsidRPr="04F8CE4C" w:rsidR="00D432EA">
              <w:rPr>
                <w:rFonts w:eastAsia="Arial" w:cs="Arial"/>
              </w:rPr>
              <w:t xml:space="preserve">. </w:t>
            </w:r>
          </w:p>
        </w:tc>
      </w:tr>
      <w:tr w:rsidR="00D432EA" w:rsidTr="04FB02E4" w14:paraId="0D1E3433" w14:textId="77777777">
        <w:tc>
          <w:tcPr>
            <w:tcW w:w="915" w:type="dxa"/>
            <w:tcMar/>
            <w:tcPrChange w:author="Rene Rodriguez Clavijo" w:date="2017-08-31T05:52:54.0815335" w:id="255510990">
              <w:tcPr>
                <w:tcW w:w="992" w:type="dxa"/>
              </w:tcPr>
            </w:tcPrChange>
          </w:tcPr>
          <w:p w:rsidR="00D432EA" w:rsidP="00B97EBD" w:rsidRDefault="005A6901" w14:paraId="0D1E3431" w14:textId="77777777">
            <w:pPr>
              <w:pStyle w:val="Textoindependiente"/>
              <w:spacing w:before="120"/>
              <w:ind w:firstLine="0"/>
              <w:jc w:val="left"/>
            </w:pPr>
            <w:r>
              <w:t>FSR6</w:t>
            </w:r>
          </w:p>
        </w:tc>
        <w:tc>
          <w:tcPr>
            <w:tcW w:w="7710" w:type="dxa"/>
            <w:tcMar/>
            <w:tcPrChange w:author="Rene Rodriguez Clavijo" w:date="2017-08-31T05:52:54.0815335" w:id="478226658">
              <w:tcPr>
                <w:tcW w:w="7648" w:type="dxa"/>
              </w:tcPr>
            </w:tcPrChange>
          </w:tcPr>
          <w:p w:rsidR="00D432EA" w:rsidP="00C410DB" w:rsidRDefault="00C410DB" w14:paraId="0D1E3432" w14:textId="77777777">
            <w:commentRangeStart w:id="29"/>
            <w:r>
              <w:t>Vista</w:t>
            </w:r>
            <w:r w:rsidR="00D432EA">
              <w:t xml:space="preserve"> en el aplicativo web de visualización de los horarios para </w:t>
            </w:r>
            <w:r>
              <w:t>cada día del evento</w:t>
            </w:r>
            <w:commentRangeEnd w:id="29"/>
            <w:r w:rsidR="00DD10E7">
              <w:rPr>
                <w:rStyle w:val="Refdecomentario"/>
              </w:rPr>
              <w:commentReference w:id="29"/>
            </w:r>
            <w:r>
              <w:t>.</w:t>
            </w:r>
          </w:p>
        </w:tc>
      </w:tr>
      <w:tr w:rsidR="00D432EA" w:rsidTr="04FB02E4" w14:paraId="0D1E3436" w14:textId="77777777">
        <w:tc>
          <w:tcPr>
            <w:tcW w:w="915" w:type="dxa"/>
            <w:tcMar/>
            <w:tcPrChange w:author="Rene Rodriguez Clavijo" w:date="2017-08-31T05:52:54.0815335" w:id="1878325428">
              <w:tcPr>
                <w:tcW w:w="992" w:type="dxa"/>
              </w:tcPr>
            </w:tcPrChange>
          </w:tcPr>
          <w:p w:rsidR="00D432EA" w:rsidP="00B97EBD" w:rsidRDefault="005A6901" w14:paraId="0D1E3434" w14:textId="77777777">
            <w:pPr>
              <w:pStyle w:val="Textoindependiente"/>
              <w:ind w:firstLine="0"/>
            </w:pPr>
            <w:r>
              <w:t>FSR7</w:t>
            </w:r>
          </w:p>
        </w:tc>
        <w:tc>
          <w:tcPr>
            <w:tcW w:w="7710" w:type="dxa"/>
            <w:tcMar/>
            <w:tcPrChange w:author="Rene Rodriguez Clavijo" w:date="2017-08-31T05:52:54.0815335" w:id="1573135800">
              <w:tcPr>
                <w:tcW w:w="7648" w:type="dxa"/>
              </w:tcPr>
            </w:tcPrChange>
          </w:tcPr>
          <w:p w:rsidR="00D432EA" w:rsidP="00B97EBD" w:rsidRDefault="005B7B5F" w14:paraId="0D1E3435" w14:textId="77777777">
            <w:pPr>
              <w:rPr>
                <w:rFonts w:eastAsia="Arial" w:cs="Arial"/>
              </w:rPr>
            </w:pPr>
            <w:r>
              <w:t xml:space="preserve">La aplicación web debe mostrar </w:t>
            </w:r>
            <w:commentRangeStart w:id="30"/>
            <w:r>
              <w:t>que</w:t>
            </w:r>
            <w:commentRangeEnd w:id="30"/>
            <w:r w:rsidR="00DD10E7">
              <w:rPr>
                <w:rStyle w:val="Refdecomentario"/>
              </w:rPr>
              <w:commentReference w:id="30"/>
            </w:r>
            <w:r>
              <w:t xml:space="preserve"> ponencia se está realizando en el instante de la consulta de acuerdo al horario.</w:t>
            </w:r>
          </w:p>
        </w:tc>
      </w:tr>
      <w:tr w:rsidR="00D432EA" w:rsidTr="04FB02E4" w14:paraId="0D1E3439" w14:textId="77777777">
        <w:tc>
          <w:tcPr>
            <w:tcW w:w="915" w:type="dxa"/>
            <w:tcMar/>
            <w:tcPrChange w:author="Rene Rodriguez Clavijo" w:date="2017-08-31T05:52:54.0815335" w:id="1427560966">
              <w:tcPr>
                <w:tcW w:w="992" w:type="dxa"/>
              </w:tcPr>
            </w:tcPrChange>
          </w:tcPr>
          <w:p w:rsidR="00D432EA" w:rsidP="00B97EBD" w:rsidRDefault="005A6901" w14:paraId="0D1E3437" w14:textId="77777777">
            <w:pPr>
              <w:pStyle w:val="Textoindependiente"/>
              <w:ind w:firstLine="0"/>
            </w:pPr>
            <w:r>
              <w:t>FSR8</w:t>
            </w:r>
          </w:p>
        </w:tc>
        <w:tc>
          <w:tcPr>
            <w:tcW w:w="7710" w:type="dxa"/>
            <w:tcMar/>
            <w:tcPrChange w:author="Rene Rodriguez Clavijo" w:date="2017-08-31T05:52:54.0815335" w:id="247581875">
              <w:tcPr>
                <w:tcW w:w="7648" w:type="dxa"/>
              </w:tcPr>
            </w:tcPrChange>
          </w:tcPr>
          <w:p w:rsidR="00D432EA" w:rsidP="005B7B5F" w:rsidRDefault="00D432EA" w14:paraId="0D1E3438" w14:textId="77777777">
            <w:pPr>
              <w:rPr>
                <w:rFonts w:eastAsia="Arial" w:cs="Arial"/>
              </w:rPr>
            </w:pPr>
            <w:r>
              <w:rPr>
                <w:rFonts w:eastAsia="Arial" w:cs="Arial"/>
              </w:rPr>
              <w:t>Di</w:t>
            </w:r>
            <w:r w:rsidR="005B7B5F">
              <w:rPr>
                <w:rFonts w:eastAsia="Arial" w:cs="Arial"/>
              </w:rPr>
              <w:t>seño del sitio</w:t>
            </w:r>
            <w:r>
              <w:rPr>
                <w:rFonts w:eastAsia="Arial" w:cs="Arial"/>
              </w:rPr>
              <w:t xml:space="preserve"> de la </w:t>
            </w:r>
            <w:r w:rsidR="00C410DB">
              <w:rPr>
                <w:rFonts w:eastAsia="Arial" w:cs="Arial"/>
              </w:rPr>
              <w:t>herramienta</w:t>
            </w:r>
            <w:r>
              <w:rPr>
                <w:rFonts w:eastAsia="Arial" w:cs="Arial"/>
              </w:rPr>
              <w:t xml:space="preserve"> </w:t>
            </w:r>
            <w:r w:rsidR="00C410DB">
              <w:rPr>
                <w:rFonts w:eastAsia="Arial" w:cs="Arial"/>
              </w:rPr>
              <w:t>web.</w:t>
            </w:r>
          </w:p>
        </w:tc>
      </w:tr>
      <w:tr w:rsidR="00D432EA" w:rsidTr="04FB02E4" w14:paraId="0D1E343C" w14:textId="77777777">
        <w:tc>
          <w:tcPr>
            <w:tcW w:w="915" w:type="dxa"/>
            <w:tcMar/>
            <w:tcPrChange w:author="Rene Rodriguez Clavijo" w:date="2017-08-31T05:52:54.0815335" w:id="1379782010">
              <w:tcPr>
                <w:tcW w:w="992" w:type="dxa"/>
              </w:tcPr>
            </w:tcPrChange>
          </w:tcPr>
          <w:p w:rsidR="00D432EA" w:rsidP="00B97EBD" w:rsidRDefault="005A6901" w14:paraId="0D1E343A" w14:textId="77777777">
            <w:pPr>
              <w:pStyle w:val="Textoindependiente"/>
              <w:ind w:firstLine="0"/>
            </w:pPr>
            <w:r>
              <w:t>FSR9</w:t>
            </w:r>
          </w:p>
        </w:tc>
        <w:tc>
          <w:tcPr>
            <w:tcW w:w="7710" w:type="dxa"/>
            <w:tcMar/>
            <w:tcPrChange w:author="Rene Rodriguez Clavijo" w:date="2017-08-31T05:52:54.0815335" w:id="855077744">
              <w:tcPr>
                <w:tcW w:w="7648" w:type="dxa"/>
              </w:tcPr>
            </w:tcPrChange>
          </w:tcPr>
          <w:p w:rsidR="00D432EA" w:rsidP="00B97EBD" w:rsidRDefault="00D432EA" w14:paraId="0D1E343B" w14:textId="77777777">
            <w:pPr>
              <w:rPr>
                <w:rFonts w:eastAsia="Arial" w:cs="Arial"/>
              </w:rPr>
            </w:pPr>
            <w:r w:rsidRPr="04F8CE4C">
              <w:rPr>
                <w:rFonts w:eastAsia="Arial" w:cs="Arial"/>
              </w:rPr>
              <w:t>Implementación del aplicativo en el servidor web.</w:t>
            </w:r>
          </w:p>
        </w:tc>
      </w:tr>
      <w:tr w:rsidR="00D432EA" w:rsidTr="04FB02E4" w14:paraId="0D1E3440" w14:textId="77777777">
        <w:tc>
          <w:tcPr>
            <w:tcW w:w="915" w:type="dxa"/>
            <w:tcMar/>
            <w:tcPrChange w:author="Rene Rodriguez Clavijo" w:date="2017-08-31T05:52:54.0815335" w:id="412123859">
              <w:tcPr>
                <w:tcW w:w="992" w:type="dxa"/>
              </w:tcPr>
            </w:tcPrChange>
          </w:tcPr>
          <w:p w:rsidR="00D432EA" w:rsidP="00B97EBD" w:rsidRDefault="005A6901" w14:paraId="0D1E343D" w14:textId="77777777">
            <w:pPr>
              <w:pStyle w:val="Textoindependiente"/>
              <w:ind w:firstLine="0"/>
            </w:pPr>
            <w:r>
              <w:t>FSR10</w:t>
            </w:r>
          </w:p>
        </w:tc>
        <w:tc>
          <w:tcPr>
            <w:tcW w:w="7710" w:type="dxa"/>
            <w:tcMar/>
            <w:tcPrChange w:author="Rene Rodriguez Clavijo" w:date="2017-08-31T05:52:54.0815335" w:id="2007246807">
              <w:tcPr>
                <w:tcW w:w="7648" w:type="dxa"/>
              </w:tcPr>
            </w:tcPrChange>
          </w:tcPr>
          <w:p w:rsidR="00D432EA" w:rsidP="00C410DB" w:rsidRDefault="00D432EA" w14:paraId="0D1E343E" w14:textId="77777777">
            <w:r>
              <w:t xml:space="preserve">El aplicativo web debe permitir a los usuarios </w:t>
            </w:r>
            <w:r w:rsidR="00C410DB">
              <w:t>participar en tiempo real con preguntas y valoraciones por sustentación.</w:t>
            </w:r>
          </w:p>
          <w:p w:rsidR="00C410DB" w:rsidP="00C410DB" w:rsidRDefault="00C410DB" w14:paraId="0D1E343F" w14:textId="77777777"/>
        </w:tc>
      </w:tr>
      <w:tr w:rsidR="00D432EA" w:rsidTr="04FB02E4" w14:paraId="0D1E3443" w14:textId="77777777">
        <w:tc>
          <w:tcPr>
            <w:tcW w:w="915" w:type="dxa"/>
            <w:tcMar/>
            <w:tcPrChange w:author="Rene Rodriguez Clavijo" w:date="2017-08-31T05:52:54.0815335" w:id="508124505">
              <w:tcPr>
                <w:tcW w:w="992" w:type="dxa"/>
              </w:tcPr>
            </w:tcPrChange>
          </w:tcPr>
          <w:p w:rsidR="00D432EA" w:rsidP="00B97EBD" w:rsidRDefault="00D432EA" w14:paraId="0D1E3441" w14:textId="77777777">
            <w:pPr>
              <w:pStyle w:val="Textoindependiente"/>
              <w:ind w:firstLine="0"/>
            </w:pPr>
            <w:r>
              <w:t>FSR11</w:t>
            </w:r>
          </w:p>
        </w:tc>
        <w:tc>
          <w:tcPr>
            <w:tcW w:w="7710" w:type="dxa"/>
            <w:tcMar/>
            <w:tcPrChange w:author="Rene Rodriguez Clavijo" w:date="2017-08-31T05:52:54.0815335" w:id="1974604923">
              <w:tcPr>
                <w:tcW w:w="7648" w:type="dxa"/>
              </w:tcPr>
            </w:tcPrChange>
          </w:tcPr>
          <w:p w:rsidR="00D432EA" w:rsidP="00C410DB" w:rsidRDefault="00D432EA" w14:paraId="0D1E3442" w14:textId="77777777">
            <w:pPr>
              <w:pStyle w:val="Textoindependiente"/>
              <w:ind w:firstLine="0"/>
              <w:rPr>
                <w:highlight w:val="yellow"/>
              </w:rPr>
            </w:pPr>
            <w:r>
              <w:t>Contemplar esquemas de seguridad sobre el servidor web.</w:t>
            </w:r>
          </w:p>
        </w:tc>
      </w:tr>
      <w:tr w:rsidR="00D432EA" w:rsidTr="04FB02E4" w14:paraId="0D1E3448" w14:textId="77777777">
        <w:tc>
          <w:tcPr>
            <w:tcW w:w="915" w:type="dxa"/>
            <w:tcMar/>
            <w:tcPrChange w:author="Rene Rodriguez Clavijo" w:date="2017-08-31T05:52:54.0815335" w:id="429059187">
              <w:tcPr>
                <w:tcW w:w="992" w:type="dxa"/>
              </w:tcPr>
            </w:tcPrChange>
          </w:tcPr>
          <w:p w:rsidR="00D432EA" w:rsidP="00B97EBD" w:rsidRDefault="00D432EA" w14:paraId="0D1E3444" w14:textId="77777777">
            <w:pPr>
              <w:pStyle w:val="Textoindependiente"/>
              <w:ind w:firstLine="0"/>
            </w:pPr>
            <w:r>
              <w:t>FSR12</w:t>
            </w:r>
          </w:p>
        </w:tc>
        <w:tc>
          <w:tcPr>
            <w:tcW w:w="7710" w:type="dxa"/>
            <w:tcMar/>
            <w:tcPrChange w:author="Rene Rodriguez Clavijo" w:date="2017-08-31T05:52:54.0815335" w:id="778322466">
              <w:tcPr>
                <w:tcW w:w="7648" w:type="dxa"/>
              </w:tcPr>
            </w:tcPrChange>
          </w:tcPr>
          <w:p w:rsidR="00D432EA" w:rsidP="00B97EBD" w:rsidRDefault="00D432EA" w14:paraId="0D1E3445" w14:textId="77777777">
            <w:pPr>
              <w:pStyle w:val="Textoindependiente"/>
              <w:ind w:firstLine="0"/>
            </w:pPr>
            <w:r>
              <w:t xml:space="preserve">El aplicativo debe tener </w:t>
            </w:r>
            <w:r w:rsidR="00C410DB">
              <w:t>dos</w:t>
            </w:r>
            <w:r>
              <w:t xml:space="preserve"> t</w:t>
            </w:r>
            <w:r w:rsidR="00C410DB">
              <w:t xml:space="preserve">ipos de usuario (administrador </w:t>
            </w:r>
            <w:r>
              <w:t xml:space="preserve">y </w:t>
            </w:r>
            <w:r w:rsidR="00C410DB">
              <w:t>participante</w:t>
            </w:r>
            <w:r>
              <w:t>) los cuales tienen las características de:</w:t>
            </w:r>
          </w:p>
          <w:p w:rsidR="00D432EA" w:rsidP="00C410DB" w:rsidRDefault="00D432EA" w14:paraId="0D1E3446" w14:textId="77777777">
            <w:pPr>
              <w:pStyle w:val="Textoindependiente"/>
              <w:numPr>
                <w:ilvl w:val="0"/>
                <w:numId w:val="6"/>
              </w:numPr>
            </w:pPr>
            <w:r>
              <w:t>A</w:t>
            </w:r>
            <w:r w:rsidR="00C410DB">
              <w:t>dministrador: Registrar, visualizar,</w:t>
            </w:r>
            <w:r>
              <w:t xml:space="preserve"> modificar</w:t>
            </w:r>
            <w:r w:rsidR="00C410DB">
              <w:t xml:space="preserve"> y eliminar</w:t>
            </w:r>
            <w:r>
              <w:t xml:space="preserve"> </w:t>
            </w:r>
            <w:r w:rsidR="00C410DB">
              <w:t>eventos, ponencias y participaciones</w:t>
            </w:r>
            <w:r>
              <w:t>.</w:t>
            </w:r>
          </w:p>
          <w:p w:rsidR="00C410DB" w:rsidP="00C410DB" w:rsidRDefault="00C410DB" w14:paraId="0D1E3447" w14:textId="77777777">
            <w:pPr>
              <w:pStyle w:val="Textoindependiente"/>
              <w:numPr>
                <w:ilvl w:val="0"/>
                <w:numId w:val="6"/>
              </w:numPr>
            </w:pPr>
            <w:r>
              <w:t>Participante: revisar horarios, valorar las ponencias, generar preguntas a los ponentes.</w:t>
            </w:r>
          </w:p>
        </w:tc>
      </w:tr>
      <w:tr w:rsidR="00D432EA" w:rsidTr="04FB02E4" w14:paraId="0D1E344B" w14:textId="77777777">
        <w:tc>
          <w:tcPr>
            <w:tcW w:w="915" w:type="dxa"/>
            <w:tcMar/>
            <w:tcPrChange w:author="Rene Rodriguez Clavijo" w:date="2017-08-31T05:52:54.0815335" w:id="1763387851">
              <w:tcPr>
                <w:tcW w:w="992" w:type="dxa"/>
              </w:tcPr>
            </w:tcPrChange>
          </w:tcPr>
          <w:p w:rsidR="00D432EA" w:rsidP="00B97EBD" w:rsidRDefault="00D432EA" w14:paraId="0D1E3449" w14:textId="77777777">
            <w:pPr>
              <w:pStyle w:val="Textoindependiente"/>
              <w:ind w:firstLine="0"/>
            </w:pPr>
          </w:p>
        </w:tc>
        <w:tc>
          <w:tcPr>
            <w:tcW w:w="7710" w:type="dxa"/>
            <w:tcMar/>
            <w:tcPrChange w:author="Rene Rodriguez Clavijo" w:date="2017-08-31T05:52:54.0815335" w:id="1997101837">
              <w:tcPr>
                <w:tcW w:w="7648" w:type="dxa"/>
              </w:tcPr>
            </w:tcPrChange>
          </w:tcPr>
          <w:p w:rsidR="00D432EA" w:rsidP="00B97EBD" w:rsidRDefault="00D432EA" w14:paraId="0D1E344A" w14:textId="77777777">
            <w:pPr>
              <w:rPr>
                <w:rFonts w:eastAsia="Arial" w:cs="Arial"/>
              </w:rPr>
            </w:pPr>
          </w:p>
        </w:tc>
      </w:tr>
    </w:tbl>
    <w:p w:rsidR="00D432EA" w:rsidP="00D432EA" w:rsidRDefault="00D432EA" w14:paraId="0D1E344C" w14:textId="77777777">
      <w:pPr>
        <w:pStyle w:val="Ttulo2"/>
      </w:pPr>
      <w:bookmarkStart w:name="_Toc474183249" w:id="31"/>
      <w:r>
        <w:t xml:space="preserve">Requerimientos de </w:t>
      </w:r>
      <w:proofErr w:type="spellStart"/>
      <w:r>
        <w:t>Testing</w:t>
      </w:r>
      <w:bookmarkEnd w:id="31"/>
      <w:proofErr w:type="spellEnd"/>
    </w:p>
    <w:p w:rsidRPr="006922DE" w:rsidR="00D432EA" w:rsidP="00D432EA" w:rsidRDefault="00D432EA" w14:paraId="0D1E344D" w14:textId="77777777">
      <w:pPr>
        <w:pStyle w:val="Textoindependiente"/>
        <w:ind w:firstLine="0"/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992"/>
        <w:gridCol w:w="6911"/>
      </w:tblGrid>
      <w:tr w:rsidR="00D432EA" w:rsidTr="669B1A1F" w14:paraId="0D1E3450" w14:textId="77777777">
        <w:tc>
          <w:tcPr>
            <w:tcW w:w="992" w:type="dxa"/>
            <w:tcMar/>
          </w:tcPr>
          <w:p w:rsidRPr="006922DE" w:rsidR="00D432EA" w:rsidP="00B97EBD" w:rsidRDefault="00D432EA" w14:paraId="0D1E344E" w14:textId="77777777">
            <w:pPr>
              <w:pStyle w:val="Textoindependiente"/>
              <w:spacing w:before="120"/>
              <w:ind w:firstLine="0"/>
            </w:pPr>
            <w:r>
              <w:t>ST1</w:t>
            </w:r>
          </w:p>
        </w:tc>
        <w:tc>
          <w:tcPr>
            <w:tcW w:w="6911" w:type="dxa"/>
            <w:tcMar/>
          </w:tcPr>
          <w:p w:rsidR="00D432EA" w:rsidP="00B97EBD" w:rsidRDefault="00D432EA" w14:paraId="0D1E344F" w14:textId="77777777">
            <w:pPr>
              <w:pStyle w:val="Textoindependiente"/>
              <w:ind w:firstLine="0"/>
            </w:pPr>
            <w:r>
              <w:t xml:space="preserve">Verificar la conectividad desde </w:t>
            </w:r>
            <w:r w:rsidR="00B97EBD">
              <w:t>dispositivos móviles y de escritorio.</w:t>
            </w:r>
          </w:p>
        </w:tc>
      </w:tr>
      <w:tr w:rsidR="00D432EA" w:rsidTr="669B1A1F" w14:paraId="0D1E3453" w14:textId="77777777">
        <w:tc>
          <w:tcPr>
            <w:tcW w:w="992" w:type="dxa"/>
            <w:tcMar/>
          </w:tcPr>
          <w:p w:rsidR="00D432EA" w:rsidP="00B97EBD" w:rsidRDefault="00D432EA" w14:paraId="0D1E3451" w14:textId="77777777">
            <w:pPr>
              <w:pStyle w:val="Textoindependiente"/>
              <w:spacing w:before="120"/>
              <w:ind w:firstLine="0"/>
            </w:pPr>
            <w:r>
              <w:t>ST2</w:t>
            </w:r>
          </w:p>
        </w:tc>
        <w:tc>
          <w:tcPr>
            <w:tcW w:w="6911" w:type="dxa"/>
            <w:tcMar/>
          </w:tcPr>
          <w:p w:rsidR="00D432EA" w:rsidP="00B97EBD" w:rsidRDefault="00B97EBD" w14:paraId="0D1E3452" w14:textId="77777777">
            <w:pPr>
              <w:pStyle w:val="Textoindependiente"/>
              <w:ind w:firstLine="0"/>
            </w:pPr>
            <w:commentRangeStart w:id="1685032365"/>
            <w:r>
              <w:rPr/>
              <w:t xml:space="preserve">Presentación de los </w:t>
            </w:r>
            <w:r>
              <w:rPr/>
              <w:t>mockup</w:t>
            </w:r>
            <w:r>
              <w:rPr/>
              <w:t>.</w:t>
            </w:r>
            <w:commentRangeEnd w:id="1685032365"/>
            <w:r>
              <w:rPr>
                <w:rStyle w:val="CommentReference"/>
              </w:rPr>
              <w:commentReference w:id="1685032365"/>
            </w:r>
          </w:p>
        </w:tc>
      </w:tr>
      <w:tr w:rsidR="00D432EA" w:rsidTr="669B1A1F" w14:paraId="0D1E3456" w14:textId="77777777">
        <w:tc>
          <w:tcPr>
            <w:tcW w:w="992" w:type="dxa"/>
            <w:tcMar/>
          </w:tcPr>
          <w:p w:rsidR="00D432EA" w:rsidP="00B97EBD" w:rsidRDefault="00D432EA" w14:paraId="0D1E3454" w14:textId="77777777">
            <w:pPr>
              <w:pStyle w:val="Textoindependiente"/>
              <w:spacing w:before="120"/>
              <w:ind w:firstLine="0"/>
            </w:pPr>
            <w:r>
              <w:lastRenderedPageBreak/>
              <w:t>ST3</w:t>
            </w:r>
          </w:p>
        </w:tc>
        <w:tc>
          <w:tcPr>
            <w:tcW w:w="6911" w:type="dxa"/>
            <w:tcMar/>
          </w:tcPr>
          <w:p w:rsidR="00D432EA" w:rsidP="00B97EBD" w:rsidRDefault="00D432EA" w14:paraId="0D1E3455" w14:textId="77777777">
            <w:pPr>
              <w:pStyle w:val="Textoindependiente"/>
              <w:ind w:firstLine="0"/>
            </w:pPr>
            <w:r>
              <w:t>Test de funcionalidad a la aplicación web, realizando pruebas de integración</w:t>
            </w:r>
            <w:r w:rsidR="00B97EBD">
              <w:t xml:space="preserve"> para</w:t>
            </w:r>
            <w:r>
              <w:t xml:space="preserve"> </w:t>
            </w:r>
            <w:r w:rsidR="00B97EBD">
              <w:t>verificar la correcta visualización de la información.</w:t>
            </w:r>
          </w:p>
        </w:tc>
      </w:tr>
      <w:tr w:rsidR="00D432EA" w:rsidTr="669B1A1F" w14:paraId="0D1E3459" w14:textId="77777777">
        <w:tc>
          <w:tcPr>
            <w:tcW w:w="992" w:type="dxa"/>
            <w:tcMar/>
          </w:tcPr>
          <w:p w:rsidR="00D432EA" w:rsidP="00B97EBD" w:rsidRDefault="00D432EA" w14:paraId="0D1E3457" w14:textId="77777777">
            <w:pPr>
              <w:pStyle w:val="Textoindependiente"/>
              <w:ind w:firstLine="0"/>
            </w:pPr>
            <w:r>
              <w:t>ST</w:t>
            </w:r>
            <w:r w:rsidR="00B97EBD">
              <w:t>4</w:t>
            </w:r>
          </w:p>
        </w:tc>
        <w:tc>
          <w:tcPr>
            <w:tcW w:w="6911" w:type="dxa"/>
            <w:tcMar/>
          </w:tcPr>
          <w:p w:rsidR="00D432EA" w:rsidP="00B97EBD" w:rsidRDefault="00D432EA" w14:paraId="0D1E3458" w14:textId="77777777">
            <w:pPr>
              <w:pStyle w:val="Textoindependiente"/>
              <w:ind w:firstLine="0"/>
            </w:pPr>
            <w:r>
              <w:t>Verificación dinámica de la implementación de los requerimientos.</w:t>
            </w:r>
          </w:p>
        </w:tc>
      </w:tr>
      <w:tr w:rsidR="00B97EBD" w:rsidTr="669B1A1F" w14:paraId="0D1E345C" w14:textId="77777777">
        <w:tc>
          <w:tcPr>
            <w:tcW w:w="992" w:type="dxa"/>
            <w:tcMar/>
          </w:tcPr>
          <w:p w:rsidR="00B97EBD" w:rsidP="00B97EBD" w:rsidRDefault="00B97EBD" w14:paraId="0D1E345A" w14:textId="77777777">
            <w:pPr>
              <w:pStyle w:val="Textoindependiente"/>
              <w:ind w:firstLine="0"/>
            </w:pPr>
            <w:r>
              <w:t>ST</w:t>
            </w:r>
            <w:r w:rsidR="005A6901">
              <w:t>5</w:t>
            </w:r>
          </w:p>
        </w:tc>
        <w:tc>
          <w:tcPr>
            <w:tcW w:w="6911" w:type="dxa"/>
            <w:tcMar/>
          </w:tcPr>
          <w:p w:rsidR="00B97EBD" w:rsidP="00B97EBD" w:rsidRDefault="00B97EBD" w14:paraId="0D1E345B" w14:textId="77777777">
            <w:pPr>
              <w:pStyle w:val="Textoindependiente"/>
              <w:ind w:firstLine="0"/>
            </w:pPr>
            <w:r>
              <w:t>N</w:t>
            </w:r>
            <w:r w:rsidRPr="00B97EBD">
              <w:t>avegabilidad del sitio web con diferentes navegadores</w:t>
            </w:r>
            <w:r>
              <w:t>.</w:t>
            </w:r>
          </w:p>
        </w:tc>
      </w:tr>
      <w:tr w:rsidR="00B97EBD" w:rsidTr="669B1A1F" w14:paraId="0D1E345F" w14:textId="77777777">
        <w:tc>
          <w:tcPr>
            <w:tcW w:w="992" w:type="dxa"/>
            <w:tcMar/>
          </w:tcPr>
          <w:p w:rsidR="00B97EBD" w:rsidP="00B97EBD" w:rsidRDefault="00B97EBD" w14:paraId="0D1E345D" w14:textId="77777777">
            <w:pPr>
              <w:pStyle w:val="Textoindependiente"/>
              <w:ind w:firstLine="0"/>
            </w:pPr>
            <w:r>
              <w:t>ST</w:t>
            </w:r>
            <w:r w:rsidR="005A6901">
              <w:t>6</w:t>
            </w:r>
          </w:p>
        </w:tc>
        <w:tc>
          <w:tcPr>
            <w:tcW w:w="6911" w:type="dxa"/>
            <w:tcMar/>
          </w:tcPr>
          <w:p w:rsidR="00B97EBD" w:rsidP="00B97EBD" w:rsidRDefault="00B97EBD" w14:paraId="0D1E345E" w14:textId="77777777">
            <w:pPr>
              <w:pStyle w:val="Textoindependiente"/>
              <w:ind w:firstLine="0"/>
            </w:pPr>
            <w:r>
              <w:t>U</w:t>
            </w:r>
            <w:r w:rsidRPr="00B97EBD">
              <w:t>sabilidad de los formularios en diferentes navegadores.</w:t>
            </w:r>
          </w:p>
        </w:tc>
      </w:tr>
      <w:tr w:rsidR="00D432EA" w:rsidTr="669B1A1F" w14:paraId="0D1E3462" w14:textId="77777777">
        <w:tc>
          <w:tcPr>
            <w:tcW w:w="992" w:type="dxa"/>
            <w:tcMar/>
          </w:tcPr>
          <w:p w:rsidR="00D432EA" w:rsidP="00B97EBD" w:rsidRDefault="005A6901" w14:paraId="0D1E3460" w14:textId="77777777">
            <w:pPr>
              <w:pStyle w:val="Textoindependiente"/>
              <w:ind w:firstLine="0"/>
            </w:pPr>
            <w:r>
              <w:t>ST7</w:t>
            </w:r>
          </w:p>
        </w:tc>
        <w:tc>
          <w:tcPr>
            <w:tcW w:w="6911" w:type="dxa"/>
            <w:tcMar/>
          </w:tcPr>
          <w:p w:rsidR="00D432EA" w:rsidP="00B97EBD" w:rsidRDefault="00D432EA" w14:paraId="0D1E3461" w14:textId="77777777">
            <w:pPr>
              <w:pStyle w:val="Textoindependiente"/>
              <w:ind w:firstLine="0"/>
            </w:pPr>
            <w:r>
              <w:t>Test de seguridad, validando disponibilidad, integridad y confidencialidad de los datos y servicios.</w:t>
            </w:r>
          </w:p>
        </w:tc>
      </w:tr>
      <w:tr w:rsidRPr="005A6901" w:rsidR="005A6901" w:rsidTr="669B1A1F" w14:paraId="0D1E3465" w14:textId="77777777">
        <w:tc>
          <w:tcPr>
            <w:tcW w:w="992" w:type="dxa"/>
            <w:tcMar/>
          </w:tcPr>
          <w:p w:rsidR="005A6901" w:rsidP="00B97EBD" w:rsidRDefault="005A6901" w14:paraId="0D1E3463" w14:textId="77777777">
            <w:pPr>
              <w:pStyle w:val="Textoindependiente"/>
              <w:ind w:firstLine="0"/>
            </w:pPr>
            <w:r>
              <w:t>ST8</w:t>
            </w:r>
          </w:p>
        </w:tc>
        <w:tc>
          <w:tcPr>
            <w:tcW w:w="6911" w:type="dxa"/>
            <w:tcMar/>
          </w:tcPr>
          <w:p w:rsidR="005A6901" w:rsidP="005A6901" w:rsidRDefault="005A6901" w14:paraId="0D1E3464" w14:textId="0CB803A9">
            <w:pPr>
              <w:pStyle w:val="Textoindependiente"/>
              <w:ind w:firstLine="0"/>
            </w:pPr>
            <w:r>
              <w:t xml:space="preserve">Prueba de seguridad a </w:t>
            </w:r>
            <w:commentRangeStart w:id="32"/>
            <w:r>
              <w:t>la e</w:t>
            </w:r>
            <w:r w:rsidRPr="005A6901">
              <w:t xml:space="preserve">structura </w:t>
            </w:r>
            <w:r>
              <w:t xml:space="preserve">interna </w:t>
            </w:r>
            <w:commentRangeEnd w:id="32"/>
            <w:r w:rsidR="00DD10E7">
              <w:rPr>
                <w:rStyle w:val="Refdecomentario"/>
                <w:lang w:val="es-MX"/>
              </w:rPr>
              <w:commentReference w:id="32"/>
            </w:r>
            <w:r>
              <w:t>del aplicativo w</w:t>
            </w:r>
            <w:r w:rsidRPr="005A6901">
              <w:t>eb</w:t>
            </w:r>
            <w:ins w:author="Angelica" w:date="2017-08-29T09:58:00Z" w:id="33">
              <w:r w:rsidR="00DD10E7">
                <w:t>.</w:t>
              </w:r>
            </w:ins>
          </w:p>
        </w:tc>
      </w:tr>
    </w:tbl>
    <w:p w:rsidR="00D432EA" w:rsidP="00D432EA" w:rsidRDefault="00D432EA" w14:paraId="0D1E3466" w14:textId="77777777">
      <w:pPr>
        <w:pStyle w:val="Ttulo2"/>
      </w:pPr>
      <w:bookmarkStart w:name="_Toc474183250" w:id="34"/>
      <w:r>
        <w:t>Requerimientos no funcionales</w:t>
      </w:r>
      <w:bookmarkEnd w:id="34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01"/>
        <w:gridCol w:w="7679"/>
      </w:tblGrid>
      <w:tr w:rsidR="00D432EA" w:rsidTr="3D4AD274" w14:paraId="0D1E3469" w14:textId="77777777"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tcMar/>
            <w:tcPrChange w:author="Rene Rodriguez Clavijo" w:date="2017-08-31T05:42:06.6330542" w:id="1028313716">
              <w:tcPr>
                <w:tcW w:w="1101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:rsidR="00D432EA" w:rsidP="00B97EBD" w:rsidRDefault="00D432EA" w14:paraId="0D1E3467" w14:textId="77777777">
            <w:pPr>
              <w:pStyle w:val="Textoindependiente"/>
              <w:ind w:firstLine="0"/>
            </w:pPr>
            <w:r>
              <w:t>RNF01</w:t>
            </w:r>
          </w:p>
        </w:tc>
        <w:tc>
          <w:tcPr>
            <w:tcW w:w="7679" w:type="dxa"/>
            <w:tcBorders>
              <w:top w:val="nil"/>
              <w:left w:val="nil"/>
              <w:bottom w:val="nil"/>
              <w:right w:val="nil"/>
            </w:tcBorders>
            <w:tcMar/>
            <w:tcPrChange w:author="Rene Rodriguez Clavijo" w:date="2017-08-31T05:42:06.6330542" w:id="2044236125">
              <w:tcPr>
                <w:tcW w:w="7679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:rsidR="00D432EA" w:rsidP="00B97EBD" w:rsidRDefault="00D432EA" w14:paraId="0D1E3468" w14:textId="77777777">
            <w:pPr>
              <w:pStyle w:val="Textoindependiente"/>
              <w:ind w:firstLine="0"/>
            </w:pPr>
            <w:r w:rsidRPr="00D32217">
              <w:t xml:space="preserve">La interfaz de la web debe ser </w:t>
            </w:r>
            <w:commentRangeStart w:id="35"/>
            <w:proofErr w:type="spellStart"/>
            <w:r w:rsidRPr="00D32217">
              <w:t>responsive</w:t>
            </w:r>
            <w:proofErr w:type="spellEnd"/>
            <w:r w:rsidRPr="00D32217">
              <w:t xml:space="preserve"> </w:t>
            </w:r>
            <w:proofErr w:type="spellStart"/>
            <w:r w:rsidRPr="00D32217">
              <w:t>design</w:t>
            </w:r>
            <w:proofErr w:type="spellEnd"/>
            <w:r w:rsidRPr="00D32217">
              <w:t xml:space="preserve"> </w:t>
            </w:r>
            <w:commentRangeEnd w:id="35"/>
            <w:r w:rsidR="00DD10E7">
              <w:rPr>
                <w:rStyle w:val="Refdecomentario"/>
                <w:lang w:val="es-MX" w:eastAsia="en-US"/>
              </w:rPr>
              <w:commentReference w:id="35"/>
            </w:r>
            <w:r w:rsidRPr="00D32217">
              <w:t>con el fin de que pueda ser visualizada por cualquier dispositivo.</w:t>
            </w:r>
          </w:p>
        </w:tc>
      </w:tr>
      <w:tr w:rsidR="00D432EA" w:rsidTr="3D4AD274" w14:paraId="0D1E346C" w14:textId="77777777"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tcMar/>
            <w:tcPrChange w:author="Rene Rodriguez Clavijo" w:date="2017-08-31T05:42:06.6330542" w:id="95498015">
              <w:tcPr>
                <w:tcW w:w="1101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:rsidR="00D432EA" w:rsidP="00B97EBD" w:rsidRDefault="00D432EA" w14:paraId="0D1E346A" w14:textId="77777777">
            <w:pPr>
              <w:pStyle w:val="Textoindependiente"/>
              <w:ind w:firstLine="0"/>
            </w:pPr>
            <w:r>
              <w:t>RNF02</w:t>
            </w:r>
          </w:p>
        </w:tc>
        <w:tc>
          <w:tcPr>
            <w:tcW w:w="7679" w:type="dxa"/>
            <w:tcBorders>
              <w:top w:val="nil"/>
              <w:left w:val="nil"/>
              <w:bottom w:val="nil"/>
              <w:right w:val="nil"/>
            </w:tcBorders>
            <w:tcMar/>
            <w:tcPrChange w:author="Rene Rodriguez Clavijo" w:date="2017-08-31T05:42:06.6330542" w:id="132297071">
              <w:tcPr>
                <w:tcW w:w="7679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:rsidRPr="00AD00D6" w:rsidR="00D432EA" w:rsidP="00B97EBD" w:rsidRDefault="00D432EA" w14:paraId="0D1E346B" w14:textId="77777777">
            <w:pPr>
              <w:pStyle w:val="Textoindependiente"/>
              <w:ind w:firstLine="0"/>
            </w:pPr>
            <w:commentRangeStart w:id="36"/>
            <w:r w:rsidRPr="00AD00D6">
              <w:t>El sistema debe proporcionar mensajes de error que sean informativos y orientados a usuario final</w:t>
            </w:r>
            <w:commentRangeEnd w:id="36"/>
            <w:r w:rsidR="00B8106B">
              <w:rPr>
                <w:rStyle w:val="Refdecomentario"/>
                <w:lang w:val="es-MX" w:eastAsia="en-US"/>
              </w:rPr>
              <w:commentReference w:id="36"/>
            </w:r>
            <w:r w:rsidRPr="00AD00D6">
              <w:t>.</w:t>
            </w:r>
          </w:p>
        </w:tc>
      </w:tr>
      <w:tr w:rsidR="00D432EA" w:rsidTr="3D4AD274" w14:paraId="0D1E346F" w14:textId="77777777"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tcMar/>
            <w:tcPrChange w:author="Rene Rodriguez Clavijo" w:date="2017-08-31T05:42:06.6330542" w:id="461525046">
              <w:tcPr>
                <w:tcW w:w="1101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:rsidR="00D432EA" w:rsidP="00B97EBD" w:rsidRDefault="00D432EA" w14:paraId="0D1E346D" w14:textId="77777777">
            <w:pPr>
              <w:pStyle w:val="Textoindependiente"/>
              <w:ind w:firstLine="0"/>
            </w:pPr>
            <w:r>
              <w:t>RNF03</w:t>
            </w:r>
          </w:p>
        </w:tc>
        <w:tc>
          <w:tcPr>
            <w:tcW w:w="7679" w:type="dxa"/>
            <w:tcBorders>
              <w:top w:val="nil"/>
              <w:left w:val="nil"/>
              <w:bottom w:val="nil"/>
              <w:right w:val="nil"/>
            </w:tcBorders>
            <w:tcMar/>
            <w:tcPrChange w:author="Rene Rodriguez Clavijo" w:date="2017-08-31T05:42:06.6330542" w:id="1849875953">
              <w:tcPr>
                <w:tcW w:w="7679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:rsidRPr="00AD00D6" w:rsidR="00D432EA" w:rsidP="00B97EBD" w:rsidRDefault="00D432EA" w14:paraId="0D1E346E" w14:textId="77777777" w14:noSpellErr="1">
            <w:pPr>
              <w:pStyle w:val="Textoindependiente"/>
              <w:ind w:firstLine="0"/>
            </w:pPr>
            <w:r w:rsidRPr="00936DCA">
              <w:rPr/>
              <w:t>El sistema debe poseer interfaces gráficas</w:t>
            </w:r>
            <w:commentRangeStart w:id="643610291"/>
            <w:r w:rsidRPr="00936DCA">
              <w:rPr/>
              <w:t xml:space="preserve"> bien formadas</w:t>
            </w:r>
            <w:commentRangeEnd w:id="643610291"/>
            <w:r>
              <w:rPr>
                <w:rStyle w:val="CommentReference"/>
              </w:rPr>
              <w:commentReference w:id="643610291"/>
            </w:r>
            <w:r w:rsidRPr="00936DCA">
              <w:rPr/>
              <w:t>.</w:t>
            </w:r>
          </w:p>
        </w:tc>
      </w:tr>
      <w:tr w:rsidR="00D432EA" w:rsidTr="3D4AD274" w14:paraId="0D1E3472" w14:textId="77777777"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tcMar/>
            <w:tcPrChange w:author="Rene Rodriguez Clavijo" w:date="2017-08-31T05:42:06.6330542" w:id="1288782997">
              <w:tcPr>
                <w:tcW w:w="1101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:rsidR="00D432EA" w:rsidP="00B97EBD" w:rsidRDefault="00D432EA" w14:paraId="0D1E3470" w14:textId="77777777">
            <w:pPr>
              <w:pStyle w:val="Textoindependiente"/>
              <w:ind w:firstLine="0"/>
            </w:pPr>
            <w:r>
              <w:t>RNF04</w:t>
            </w:r>
          </w:p>
        </w:tc>
        <w:tc>
          <w:tcPr>
            <w:tcW w:w="7679" w:type="dxa"/>
            <w:tcBorders>
              <w:top w:val="nil"/>
              <w:left w:val="nil"/>
              <w:bottom w:val="nil"/>
              <w:right w:val="nil"/>
            </w:tcBorders>
            <w:tcMar/>
            <w:tcPrChange w:author="Rene Rodriguez Clavijo" w:date="2017-08-31T05:42:06.6330542" w:id="2068175301">
              <w:tcPr>
                <w:tcW w:w="7679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:rsidRPr="00936DCA" w:rsidR="00D432EA" w:rsidP="00B97EBD" w:rsidRDefault="00D432EA" w14:paraId="0D1E3471" w14:textId="77777777">
            <w:pPr>
              <w:pStyle w:val="Textoindependiente"/>
              <w:ind w:firstLine="0"/>
            </w:pPr>
            <w:r w:rsidRPr="00327800">
              <w:t>La respuesta que debe tener el u</w:t>
            </w:r>
            <w:r>
              <w:t>suario por el sistema al consultar la información</w:t>
            </w:r>
            <w:r w:rsidRPr="00327800">
              <w:t xml:space="preserve"> debe ser eficaz.</w:t>
            </w:r>
          </w:p>
        </w:tc>
      </w:tr>
      <w:tr w:rsidR="00D432EA" w:rsidTr="3D4AD274" w14:paraId="0D1E3475" w14:textId="77777777"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tcMar/>
            <w:tcPrChange w:author="Rene Rodriguez Clavijo" w:date="2017-08-31T05:42:06.6330542" w:id="254992709">
              <w:tcPr>
                <w:tcW w:w="1101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:rsidR="00D432EA" w:rsidP="00B97EBD" w:rsidRDefault="00D432EA" w14:paraId="0D1E3473" w14:textId="77777777">
            <w:pPr>
              <w:pStyle w:val="Textoindependiente"/>
              <w:ind w:firstLine="0"/>
            </w:pPr>
            <w:r>
              <w:t>RNF05</w:t>
            </w:r>
          </w:p>
        </w:tc>
        <w:tc>
          <w:tcPr>
            <w:tcW w:w="7679" w:type="dxa"/>
            <w:tcBorders>
              <w:top w:val="nil"/>
              <w:left w:val="nil"/>
              <w:bottom w:val="nil"/>
              <w:right w:val="nil"/>
            </w:tcBorders>
            <w:tcMar/>
            <w:tcPrChange w:author="Rene Rodriguez Clavijo" w:date="2017-08-31T05:42:06.6330542" w:id="250237835">
              <w:tcPr>
                <w:tcW w:w="7679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:rsidR="00D432EA" w:rsidP="00B97EBD" w:rsidRDefault="00D432EA" w14:paraId="0D1E3474" w14:textId="77777777">
            <w:pPr>
              <w:pStyle w:val="Textoindependiente"/>
              <w:ind w:firstLine="0"/>
            </w:pPr>
            <w:r w:rsidRPr="00AD00D6">
              <w:t xml:space="preserve">El </w:t>
            </w:r>
            <w:r>
              <w:t>aplicativo web</w:t>
            </w:r>
            <w:r w:rsidRPr="00AD00D6">
              <w:t xml:space="preserve"> debe ser capaz de operar adecuadamente </w:t>
            </w:r>
            <w:r>
              <w:t>desde cualquier dispositivo.</w:t>
            </w:r>
          </w:p>
        </w:tc>
      </w:tr>
    </w:tbl>
    <w:p w:rsidRPr="00AD00D6" w:rsidR="00D432EA" w:rsidP="00D432EA" w:rsidRDefault="00D432EA" w14:paraId="0D1E3476" w14:textId="77777777">
      <w:pPr>
        <w:pStyle w:val="Textoindependiente"/>
      </w:pPr>
    </w:p>
    <w:p w:rsidR="00D432EA" w:rsidP="00D432EA" w:rsidRDefault="00D432EA" w14:paraId="0D1E3477" w14:textId="77777777">
      <w:pPr>
        <w:pStyle w:val="Ttulo2"/>
      </w:pPr>
      <w:bookmarkStart w:name="_Toc474183251" w:id="37"/>
      <w:commentRangeStart w:id="38"/>
      <w:r>
        <w:t xml:space="preserve">Matriz Requerimientos Funcionales vs. Requerimientos de </w:t>
      </w:r>
      <w:proofErr w:type="spellStart"/>
      <w:r>
        <w:t>Testing</w:t>
      </w:r>
      <w:bookmarkEnd w:id="37"/>
      <w:proofErr w:type="spellEnd"/>
      <w:commentRangeEnd w:id="38"/>
      <w:r w:rsidR="00B8106B">
        <w:rPr>
          <w:rStyle w:val="Refdecomentario"/>
          <w:rFonts w:cs="Times New Roman"/>
          <w:b w:val="0"/>
          <w:bCs w:val="0"/>
          <w:iCs w:val="0"/>
          <w:lang w:val="es-MX"/>
        </w:rPr>
        <w:commentReference w:id="38"/>
      </w:r>
    </w:p>
    <w:p w:rsidRPr="007F192D" w:rsidR="00D432EA" w:rsidP="00D432EA" w:rsidRDefault="00D432EA" w14:paraId="0D1E3478" w14:textId="77777777">
      <w:pPr>
        <w:pStyle w:val="Textoindependiente"/>
        <w:ind w:firstLine="0"/>
      </w:pPr>
    </w:p>
    <w:tbl>
      <w:tblPr>
        <w:tblW w:w="864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1A0" w:firstRow="1" w:lastRow="0" w:firstColumn="1" w:lastColumn="1" w:noHBand="0" w:noVBand="0"/>
      </w:tblPr>
      <w:tblGrid>
        <w:gridCol w:w="2052"/>
        <w:gridCol w:w="746"/>
        <w:gridCol w:w="755"/>
        <w:gridCol w:w="737"/>
        <w:gridCol w:w="870"/>
        <w:gridCol w:w="870"/>
        <w:gridCol w:w="870"/>
        <w:gridCol w:w="870"/>
        <w:gridCol w:w="870"/>
      </w:tblGrid>
      <w:tr w:rsidR="00D432EA" w:rsidTr="69074BBE" w14:paraId="0D1E3482" w14:textId="77777777">
        <w:trPr>
          <w:tblHeader/>
        </w:trPr>
        <w:tc>
          <w:tcPr>
            <w:tcW w:w="2052" w:type="dxa"/>
            <w:tcMar/>
          </w:tcPr>
          <w:p w:rsidR="00D432EA" w:rsidP="00B97EBD" w:rsidRDefault="00D432EA" w14:paraId="0D1E3479" w14:textId="0DEB4779">
            <w:pPr>
              <w:pStyle w:val="Textoindependiente"/>
              <w:spacing w:before="60" w:after="60"/>
              <w:ind w:firstLine="0"/>
              <w:jc w:val="center"/>
            </w:pPr>
            <w:del w:author="Angelica" w:date="2017-08-29T09:59:00Z" w:id="39">
              <w:r w:rsidDel="00DD10E7">
                <w:delText>r</w:delText>
              </w:r>
            </w:del>
            <w:ins w:author="Angelica" w:date="2017-08-29T09:59:00Z" w:id="40">
              <w:r w:rsidR="00DD10E7">
                <w:t>R</w:t>
              </w:r>
            </w:ins>
            <w:r>
              <w:t>equerimiento funcional</w:t>
            </w:r>
          </w:p>
        </w:tc>
        <w:tc>
          <w:tcPr>
            <w:tcW w:w="746" w:type="dxa"/>
            <w:tcMar/>
          </w:tcPr>
          <w:p w:rsidR="00D432EA" w:rsidP="00B97EBD" w:rsidRDefault="00D432EA" w14:paraId="0D1E347A" w14:textId="77777777">
            <w:pPr>
              <w:pStyle w:val="Textoindependiente"/>
              <w:spacing w:before="60" w:after="60"/>
              <w:ind w:firstLine="0"/>
              <w:jc w:val="center"/>
            </w:pPr>
            <w:r>
              <w:t>ST1</w:t>
            </w:r>
          </w:p>
        </w:tc>
        <w:tc>
          <w:tcPr>
            <w:tcW w:w="755" w:type="dxa"/>
            <w:tcMar/>
          </w:tcPr>
          <w:p w:rsidR="00D432EA" w:rsidP="00B97EBD" w:rsidRDefault="00D432EA" w14:paraId="0D1E347B" w14:textId="77777777">
            <w:pPr>
              <w:pStyle w:val="Textoindependiente"/>
              <w:spacing w:before="60" w:after="60"/>
              <w:ind w:firstLine="0"/>
              <w:jc w:val="center"/>
            </w:pPr>
            <w:r>
              <w:t>ST2</w:t>
            </w:r>
          </w:p>
        </w:tc>
        <w:tc>
          <w:tcPr>
            <w:tcW w:w="737" w:type="dxa"/>
            <w:tcMar/>
          </w:tcPr>
          <w:p w:rsidR="00D432EA" w:rsidP="00B97EBD" w:rsidRDefault="00D432EA" w14:paraId="0D1E347C" w14:textId="77777777">
            <w:pPr>
              <w:pStyle w:val="Textoindependiente"/>
              <w:spacing w:before="60" w:after="60"/>
              <w:ind w:firstLine="0"/>
              <w:jc w:val="center"/>
            </w:pPr>
            <w:r>
              <w:t>ST3</w:t>
            </w:r>
          </w:p>
        </w:tc>
        <w:tc>
          <w:tcPr>
            <w:tcW w:w="870" w:type="dxa"/>
            <w:tcMar/>
          </w:tcPr>
          <w:p w:rsidR="00D432EA" w:rsidP="00B97EBD" w:rsidRDefault="00D432EA" w14:paraId="0D1E347D" w14:textId="77777777">
            <w:pPr>
              <w:pStyle w:val="Textoindependiente"/>
              <w:spacing w:before="60" w:after="60"/>
              <w:ind w:firstLine="0"/>
              <w:jc w:val="center"/>
            </w:pPr>
            <w:r>
              <w:t>ST4</w:t>
            </w:r>
          </w:p>
        </w:tc>
        <w:tc>
          <w:tcPr>
            <w:tcW w:w="870" w:type="dxa"/>
            <w:tcMar/>
          </w:tcPr>
          <w:p w:rsidR="00D432EA" w:rsidP="00B97EBD" w:rsidRDefault="00D432EA" w14:paraId="0D1E347E" w14:textId="77777777">
            <w:pPr>
              <w:pStyle w:val="Textoindependiente"/>
              <w:spacing w:before="60" w:after="60"/>
              <w:ind w:firstLine="0"/>
              <w:jc w:val="center"/>
            </w:pPr>
            <w:r>
              <w:t>ST5</w:t>
            </w:r>
          </w:p>
        </w:tc>
        <w:tc>
          <w:tcPr>
            <w:tcW w:w="870" w:type="dxa"/>
            <w:tcMar/>
          </w:tcPr>
          <w:p w:rsidR="00D432EA" w:rsidP="00B97EBD" w:rsidRDefault="00D432EA" w14:paraId="0D1E347F" w14:textId="77777777">
            <w:pPr>
              <w:pStyle w:val="Textoindependiente"/>
              <w:spacing w:before="60" w:after="60"/>
              <w:ind w:firstLine="0"/>
              <w:jc w:val="center"/>
            </w:pPr>
            <w:r>
              <w:t>ST6</w:t>
            </w:r>
          </w:p>
        </w:tc>
        <w:tc>
          <w:tcPr>
            <w:tcW w:w="870" w:type="dxa"/>
            <w:tcMar/>
          </w:tcPr>
          <w:p w:rsidR="00D432EA" w:rsidP="00B97EBD" w:rsidRDefault="00D432EA" w14:paraId="0D1E3480" w14:textId="77777777">
            <w:pPr>
              <w:pStyle w:val="Textoindependiente"/>
              <w:ind w:firstLine="0"/>
              <w:jc w:val="center"/>
            </w:pPr>
            <w:r>
              <w:t>ST7</w:t>
            </w:r>
          </w:p>
        </w:tc>
        <w:tc>
          <w:tcPr>
            <w:tcW w:w="870" w:type="dxa"/>
            <w:tcMar/>
          </w:tcPr>
          <w:p w:rsidR="00D432EA" w:rsidP="00B97EBD" w:rsidRDefault="00D432EA" w14:paraId="0D1E3481" w14:textId="77777777">
            <w:pPr>
              <w:pStyle w:val="Textoindependiente"/>
              <w:ind w:firstLine="0"/>
              <w:jc w:val="center"/>
            </w:pPr>
            <w:r>
              <w:t>ST8</w:t>
            </w:r>
          </w:p>
        </w:tc>
      </w:tr>
      <w:tr w:rsidR="00D432EA" w:rsidTr="69074BBE" w14:paraId="0D1E348C" w14:textId="77777777">
        <w:tc>
          <w:tcPr>
            <w:tcW w:w="2052" w:type="dxa"/>
            <w:tcMar/>
          </w:tcPr>
          <w:p w:rsidR="00D432EA" w:rsidP="00B97EBD" w:rsidRDefault="00D432EA" w14:paraId="0D1E3483" w14:textId="77777777">
            <w:pPr>
              <w:pStyle w:val="Textoindependiente"/>
              <w:spacing w:before="60" w:after="60"/>
              <w:ind w:firstLine="0"/>
              <w:jc w:val="center"/>
            </w:pPr>
            <w:r>
              <w:t>FSR1</w:t>
            </w:r>
          </w:p>
        </w:tc>
        <w:tc>
          <w:tcPr>
            <w:tcW w:w="746" w:type="dxa"/>
            <w:tcMar/>
          </w:tcPr>
          <w:p w:rsidR="00D432EA" w:rsidP="006555D4" w:rsidRDefault="00D432EA" w14:paraId="0D1E3484" w14:textId="77777777">
            <w:pPr>
              <w:pStyle w:val="Textoindependiente"/>
              <w:spacing w:before="60" w:after="60"/>
              <w:ind w:firstLine="0"/>
              <w:jc w:val="center"/>
            </w:pPr>
          </w:p>
        </w:tc>
        <w:tc>
          <w:tcPr>
            <w:tcW w:w="755" w:type="dxa"/>
            <w:tcMar/>
          </w:tcPr>
          <w:p w:rsidR="00D432EA" w:rsidP="006555D4" w:rsidRDefault="00D432EA" w14:paraId="0D1E3485" w14:textId="77777777">
            <w:pPr>
              <w:pStyle w:val="Textoindependiente"/>
              <w:spacing w:before="60" w:after="60"/>
              <w:ind w:firstLine="0"/>
              <w:jc w:val="center"/>
            </w:pPr>
          </w:p>
        </w:tc>
        <w:tc>
          <w:tcPr>
            <w:tcW w:w="737" w:type="dxa"/>
            <w:tcMar/>
          </w:tcPr>
          <w:p w:rsidR="00D432EA" w:rsidP="006555D4" w:rsidRDefault="006555D4" w14:paraId="0D1E3486" w14:textId="77777777">
            <w:pPr>
              <w:pStyle w:val="Textoindependiente"/>
              <w:spacing w:before="60" w:after="60"/>
              <w:ind w:firstLine="0"/>
              <w:jc w:val="center"/>
            </w:pPr>
            <w:r>
              <w:t>X</w:t>
            </w:r>
          </w:p>
        </w:tc>
        <w:tc>
          <w:tcPr>
            <w:tcW w:w="870" w:type="dxa"/>
            <w:tcMar/>
          </w:tcPr>
          <w:p w:rsidR="00D432EA" w:rsidP="006555D4" w:rsidRDefault="00D432EA" w14:paraId="0D1E3487" w14:textId="77777777">
            <w:pPr>
              <w:pStyle w:val="Textoindependiente"/>
              <w:spacing w:before="60" w:after="60"/>
              <w:ind w:firstLine="0"/>
              <w:jc w:val="center"/>
            </w:pPr>
          </w:p>
        </w:tc>
        <w:tc>
          <w:tcPr>
            <w:tcW w:w="870" w:type="dxa"/>
            <w:tcMar/>
          </w:tcPr>
          <w:p w:rsidR="00D432EA" w:rsidP="006555D4" w:rsidRDefault="006555D4" w14:paraId="0D1E3488" w14:textId="77777777">
            <w:pPr>
              <w:pStyle w:val="Textoindependiente"/>
              <w:spacing w:before="60" w:after="60"/>
              <w:ind w:firstLine="0"/>
              <w:jc w:val="center"/>
            </w:pPr>
            <w:r>
              <w:t>X</w:t>
            </w:r>
          </w:p>
        </w:tc>
        <w:tc>
          <w:tcPr>
            <w:tcW w:w="870" w:type="dxa"/>
            <w:tcMar/>
          </w:tcPr>
          <w:p w:rsidR="00D432EA" w:rsidP="006555D4" w:rsidRDefault="006555D4" w14:paraId="0D1E3489" w14:textId="77777777">
            <w:pPr>
              <w:pStyle w:val="Textoindependiente"/>
              <w:spacing w:before="60" w:after="60"/>
              <w:ind w:firstLine="0"/>
              <w:jc w:val="center"/>
            </w:pPr>
            <w:r>
              <w:t>X</w:t>
            </w:r>
          </w:p>
        </w:tc>
        <w:tc>
          <w:tcPr>
            <w:tcW w:w="870" w:type="dxa"/>
            <w:tcMar/>
          </w:tcPr>
          <w:p w:rsidR="00D432EA" w:rsidP="006555D4" w:rsidRDefault="00D432EA" w14:paraId="0D1E348A" w14:textId="77777777">
            <w:pPr>
              <w:pStyle w:val="Textoindependiente"/>
              <w:jc w:val="center"/>
            </w:pPr>
          </w:p>
        </w:tc>
        <w:tc>
          <w:tcPr>
            <w:tcW w:w="870" w:type="dxa"/>
            <w:tcMar/>
          </w:tcPr>
          <w:p w:rsidR="00D432EA" w:rsidP="006555D4" w:rsidRDefault="006555D4" w14:paraId="0D1E348B" w14:textId="77777777">
            <w:pPr>
              <w:pStyle w:val="Textoindependiente"/>
              <w:ind w:firstLine="0"/>
              <w:jc w:val="center"/>
            </w:pPr>
            <w:r>
              <w:t>X</w:t>
            </w:r>
          </w:p>
        </w:tc>
      </w:tr>
      <w:tr w:rsidR="00D432EA" w:rsidTr="69074BBE" w14:paraId="0D1E3496" w14:textId="77777777">
        <w:tc>
          <w:tcPr>
            <w:tcW w:w="2052" w:type="dxa"/>
            <w:tcMar/>
          </w:tcPr>
          <w:p w:rsidR="00D432EA" w:rsidP="00B97EBD" w:rsidRDefault="00D432EA" w14:paraId="0D1E348D" w14:textId="77777777">
            <w:pPr>
              <w:pStyle w:val="Textoindependiente"/>
              <w:spacing w:before="60" w:after="60"/>
              <w:ind w:firstLine="0"/>
              <w:jc w:val="center"/>
            </w:pPr>
            <w:r>
              <w:t>FSR2</w:t>
            </w:r>
          </w:p>
        </w:tc>
        <w:tc>
          <w:tcPr>
            <w:tcW w:w="746" w:type="dxa"/>
            <w:tcMar/>
          </w:tcPr>
          <w:p w:rsidRPr="005B7B5F" w:rsidR="00D432EA" w:rsidP="006555D4" w:rsidRDefault="00D432EA" w14:paraId="0D1E348E" w14:textId="77777777">
            <w:pPr>
              <w:pStyle w:val="Textoindependiente"/>
              <w:spacing w:before="60" w:after="60"/>
              <w:ind w:firstLine="0"/>
              <w:jc w:val="center"/>
              <w:rPr>
                <w:lang w:val="es-CO"/>
              </w:rPr>
            </w:pPr>
          </w:p>
        </w:tc>
        <w:tc>
          <w:tcPr>
            <w:tcW w:w="755" w:type="dxa"/>
            <w:tcMar/>
          </w:tcPr>
          <w:p w:rsidR="00D432EA" w:rsidP="006555D4" w:rsidRDefault="00D432EA" w14:paraId="0D1E348F" w14:textId="77777777">
            <w:pPr>
              <w:pStyle w:val="Textoindependiente"/>
              <w:spacing w:before="60" w:after="60"/>
              <w:ind w:firstLine="0"/>
              <w:jc w:val="center"/>
            </w:pPr>
          </w:p>
        </w:tc>
        <w:tc>
          <w:tcPr>
            <w:tcW w:w="737" w:type="dxa"/>
            <w:tcMar/>
          </w:tcPr>
          <w:p w:rsidR="00D432EA" w:rsidP="006555D4" w:rsidRDefault="00D432EA" w14:paraId="0D1E3490" w14:textId="77777777">
            <w:pPr>
              <w:pStyle w:val="Textoindependiente"/>
              <w:spacing w:before="60" w:after="60"/>
              <w:ind w:firstLine="0"/>
              <w:jc w:val="center"/>
            </w:pPr>
          </w:p>
        </w:tc>
        <w:tc>
          <w:tcPr>
            <w:tcW w:w="870" w:type="dxa"/>
            <w:tcMar/>
          </w:tcPr>
          <w:p w:rsidR="00D432EA" w:rsidP="006555D4" w:rsidRDefault="00D432EA" w14:paraId="0D1E3491" w14:textId="77777777">
            <w:pPr>
              <w:pStyle w:val="Textoindependiente"/>
              <w:spacing w:before="60" w:after="60"/>
              <w:ind w:firstLine="0"/>
              <w:jc w:val="center"/>
            </w:pPr>
          </w:p>
        </w:tc>
        <w:tc>
          <w:tcPr>
            <w:tcW w:w="870" w:type="dxa"/>
            <w:tcMar/>
          </w:tcPr>
          <w:p w:rsidR="00D432EA" w:rsidP="006555D4" w:rsidRDefault="00D432EA" w14:paraId="0D1E3492" w14:textId="77777777">
            <w:pPr>
              <w:pStyle w:val="Textoindependiente"/>
              <w:spacing w:before="60" w:after="60"/>
              <w:ind w:firstLine="0"/>
              <w:jc w:val="center"/>
            </w:pPr>
          </w:p>
        </w:tc>
        <w:tc>
          <w:tcPr>
            <w:tcW w:w="870" w:type="dxa"/>
            <w:tcMar/>
          </w:tcPr>
          <w:p w:rsidR="00D432EA" w:rsidP="006555D4" w:rsidRDefault="00D432EA" w14:paraId="0D1E3493" w14:textId="77777777">
            <w:pPr>
              <w:pStyle w:val="Textoindependiente"/>
              <w:spacing w:before="60" w:after="60"/>
              <w:ind w:firstLine="0"/>
              <w:jc w:val="center"/>
            </w:pPr>
          </w:p>
        </w:tc>
        <w:tc>
          <w:tcPr>
            <w:tcW w:w="870" w:type="dxa"/>
            <w:tcMar/>
          </w:tcPr>
          <w:p w:rsidR="00D432EA" w:rsidP="006555D4" w:rsidRDefault="006555D4" w14:paraId="0D1E3494" w14:textId="77777777">
            <w:pPr>
              <w:pStyle w:val="Textoindependiente"/>
              <w:ind w:firstLine="0"/>
              <w:jc w:val="center"/>
            </w:pPr>
            <w:r>
              <w:t>X</w:t>
            </w:r>
          </w:p>
        </w:tc>
        <w:tc>
          <w:tcPr>
            <w:tcW w:w="870" w:type="dxa"/>
            <w:tcMar/>
          </w:tcPr>
          <w:p w:rsidR="00D432EA" w:rsidP="006555D4" w:rsidRDefault="006555D4" w14:paraId="0D1E3495" w14:textId="77777777">
            <w:pPr>
              <w:pStyle w:val="Textoindependiente"/>
              <w:ind w:firstLine="0"/>
              <w:jc w:val="center"/>
            </w:pPr>
            <w:r>
              <w:t>X</w:t>
            </w:r>
          </w:p>
        </w:tc>
      </w:tr>
      <w:tr w:rsidR="00D432EA" w:rsidTr="69074BBE" w14:paraId="0D1E34A0" w14:textId="77777777">
        <w:tc>
          <w:tcPr>
            <w:tcW w:w="2052" w:type="dxa"/>
            <w:tcMar/>
          </w:tcPr>
          <w:p w:rsidR="00D432EA" w:rsidP="00B97EBD" w:rsidRDefault="00D432EA" w14:paraId="0D1E3497" w14:textId="77777777">
            <w:pPr>
              <w:pStyle w:val="Textoindependiente"/>
              <w:spacing w:before="60" w:after="60"/>
              <w:ind w:firstLine="0"/>
              <w:jc w:val="center"/>
            </w:pPr>
            <w:r>
              <w:t>FSR3</w:t>
            </w:r>
          </w:p>
        </w:tc>
        <w:tc>
          <w:tcPr>
            <w:tcW w:w="746" w:type="dxa"/>
            <w:tcMar/>
          </w:tcPr>
          <w:p w:rsidR="00D432EA" w:rsidP="006555D4" w:rsidRDefault="00D432EA" w14:paraId="0D1E3498" w14:textId="77777777">
            <w:pPr>
              <w:pStyle w:val="Textoindependiente"/>
              <w:spacing w:before="60" w:after="60"/>
              <w:ind w:firstLine="0"/>
              <w:jc w:val="center"/>
            </w:pPr>
          </w:p>
        </w:tc>
        <w:tc>
          <w:tcPr>
            <w:tcW w:w="755" w:type="dxa"/>
            <w:tcMar/>
          </w:tcPr>
          <w:p w:rsidR="00D432EA" w:rsidP="006555D4" w:rsidRDefault="006555D4" w14:paraId="0D1E3499" w14:textId="77777777" w14:noSpellErr="1">
            <w:pPr>
              <w:pStyle w:val="Textoindependiente"/>
              <w:spacing w:before="60" w:after="60"/>
              <w:ind w:firstLine="0"/>
              <w:jc w:val="center"/>
            </w:pPr>
            <w:commentRangeStart w:id="702005045"/>
            <w:r>
              <w:rPr/>
              <w:t>X</w:t>
            </w:r>
            <w:commentRangeEnd w:id="702005045"/>
            <w:r>
              <w:rPr>
                <w:rStyle w:val="CommentReference"/>
              </w:rPr>
              <w:commentReference w:id="702005045"/>
            </w:r>
          </w:p>
        </w:tc>
        <w:tc>
          <w:tcPr>
            <w:tcW w:w="737" w:type="dxa"/>
            <w:tcMar/>
          </w:tcPr>
          <w:p w:rsidR="00D432EA" w:rsidP="006555D4" w:rsidRDefault="006555D4" w14:paraId="0D1E349A" w14:textId="77777777">
            <w:pPr>
              <w:pStyle w:val="Textoindependiente"/>
              <w:spacing w:before="60" w:after="60"/>
              <w:ind w:firstLine="0"/>
              <w:jc w:val="center"/>
            </w:pPr>
            <w:r>
              <w:t>X</w:t>
            </w:r>
          </w:p>
        </w:tc>
        <w:tc>
          <w:tcPr>
            <w:tcW w:w="870" w:type="dxa"/>
            <w:tcMar/>
          </w:tcPr>
          <w:p w:rsidR="00D432EA" w:rsidP="006555D4" w:rsidRDefault="00D432EA" w14:paraId="0D1E349B" w14:textId="77777777">
            <w:pPr>
              <w:pStyle w:val="Textoindependiente"/>
              <w:spacing w:before="60" w:after="60"/>
              <w:ind w:firstLine="0"/>
              <w:jc w:val="center"/>
            </w:pPr>
          </w:p>
        </w:tc>
        <w:tc>
          <w:tcPr>
            <w:tcW w:w="870" w:type="dxa"/>
            <w:tcMar/>
          </w:tcPr>
          <w:p w:rsidR="00D432EA" w:rsidP="006555D4" w:rsidRDefault="00D432EA" w14:paraId="0D1E349C" w14:textId="77777777">
            <w:pPr>
              <w:pStyle w:val="Textoindependiente"/>
              <w:spacing w:before="60" w:after="60"/>
              <w:ind w:firstLine="0"/>
              <w:jc w:val="center"/>
            </w:pPr>
          </w:p>
        </w:tc>
        <w:tc>
          <w:tcPr>
            <w:tcW w:w="870" w:type="dxa"/>
            <w:tcMar/>
          </w:tcPr>
          <w:p w:rsidR="00D432EA" w:rsidP="006555D4" w:rsidRDefault="00D432EA" w14:paraId="0D1E349D" w14:textId="77777777">
            <w:pPr>
              <w:pStyle w:val="Textoindependiente"/>
              <w:spacing w:before="60" w:after="60"/>
              <w:ind w:firstLine="0"/>
              <w:jc w:val="center"/>
            </w:pPr>
          </w:p>
        </w:tc>
        <w:tc>
          <w:tcPr>
            <w:tcW w:w="870" w:type="dxa"/>
            <w:tcMar/>
          </w:tcPr>
          <w:p w:rsidR="00D432EA" w:rsidP="006555D4" w:rsidRDefault="006555D4" w14:paraId="0D1E349E" w14:textId="77777777">
            <w:pPr>
              <w:pStyle w:val="Textoindependiente"/>
              <w:ind w:firstLine="0"/>
              <w:jc w:val="center"/>
            </w:pPr>
            <w:r>
              <w:t>X</w:t>
            </w:r>
          </w:p>
        </w:tc>
        <w:tc>
          <w:tcPr>
            <w:tcW w:w="870" w:type="dxa"/>
            <w:tcMar/>
          </w:tcPr>
          <w:p w:rsidR="00D432EA" w:rsidP="006555D4" w:rsidRDefault="00D432EA" w14:paraId="0D1E349F" w14:textId="77777777">
            <w:pPr>
              <w:pStyle w:val="Textoindependiente"/>
              <w:jc w:val="center"/>
            </w:pPr>
          </w:p>
        </w:tc>
      </w:tr>
      <w:tr w:rsidR="00D432EA" w:rsidTr="69074BBE" w14:paraId="0D1E34AA" w14:textId="77777777">
        <w:tc>
          <w:tcPr>
            <w:tcW w:w="2052" w:type="dxa"/>
            <w:tcMar/>
          </w:tcPr>
          <w:p w:rsidR="00D432EA" w:rsidP="00B97EBD" w:rsidRDefault="00D432EA" w14:paraId="0D1E34A1" w14:textId="77777777">
            <w:pPr>
              <w:pStyle w:val="Textoindependiente"/>
              <w:spacing w:before="60" w:after="60"/>
              <w:ind w:firstLine="0"/>
              <w:jc w:val="center"/>
            </w:pPr>
            <w:r>
              <w:t>FSR4</w:t>
            </w:r>
          </w:p>
        </w:tc>
        <w:tc>
          <w:tcPr>
            <w:tcW w:w="746" w:type="dxa"/>
            <w:tcMar/>
          </w:tcPr>
          <w:p w:rsidR="00D432EA" w:rsidP="006555D4" w:rsidRDefault="00D432EA" w14:paraId="0D1E34A2" w14:textId="77777777">
            <w:pPr>
              <w:pStyle w:val="Textoindependiente"/>
              <w:spacing w:before="60" w:after="60"/>
              <w:ind w:firstLine="0"/>
              <w:jc w:val="center"/>
            </w:pPr>
          </w:p>
        </w:tc>
        <w:tc>
          <w:tcPr>
            <w:tcW w:w="755" w:type="dxa"/>
            <w:tcMar/>
          </w:tcPr>
          <w:p w:rsidR="00D432EA" w:rsidP="006555D4" w:rsidRDefault="00D432EA" w14:paraId="0D1E34A3" w14:textId="77777777">
            <w:pPr>
              <w:pStyle w:val="Textoindependiente"/>
              <w:spacing w:before="60" w:after="60"/>
              <w:ind w:firstLine="0"/>
              <w:jc w:val="center"/>
            </w:pPr>
          </w:p>
        </w:tc>
        <w:tc>
          <w:tcPr>
            <w:tcW w:w="737" w:type="dxa"/>
            <w:tcMar/>
          </w:tcPr>
          <w:p w:rsidR="00D432EA" w:rsidP="006555D4" w:rsidRDefault="00D432EA" w14:paraId="0D1E34A4" w14:textId="77777777">
            <w:pPr>
              <w:pStyle w:val="Textoindependiente"/>
              <w:spacing w:before="60" w:after="60"/>
              <w:ind w:firstLine="0"/>
              <w:jc w:val="center"/>
            </w:pPr>
          </w:p>
        </w:tc>
        <w:tc>
          <w:tcPr>
            <w:tcW w:w="870" w:type="dxa"/>
            <w:tcMar/>
          </w:tcPr>
          <w:p w:rsidR="00D432EA" w:rsidP="006555D4" w:rsidRDefault="00D432EA" w14:paraId="0D1E34A5" w14:textId="77777777">
            <w:pPr>
              <w:pStyle w:val="Textoindependiente"/>
              <w:spacing w:before="60" w:after="60"/>
              <w:ind w:firstLine="0"/>
              <w:jc w:val="center"/>
            </w:pPr>
          </w:p>
        </w:tc>
        <w:tc>
          <w:tcPr>
            <w:tcW w:w="870" w:type="dxa"/>
            <w:tcMar/>
          </w:tcPr>
          <w:p w:rsidR="00D432EA" w:rsidP="006555D4" w:rsidRDefault="00D432EA" w14:paraId="0D1E34A6" w14:textId="77777777">
            <w:pPr>
              <w:pStyle w:val="Textoindependiente"/>
              <w:spacing w:before="60" w:after="60"/>
              <w:ind w:firstLine="0"/>
              <w:jc w:val="center"/>
            </w:pPr>
          </w:p>
        </w:tc>
        <w:tc>
          <w:tcPr>
            <w:tcW w:w="870" w:type="dxa"/>
            <w:tcMar/>
          </w:tcPr>
          <w:p w:rsidR="00D432EA" w:rsidP="006555D4" w:rsidRDefault="00D432EA" w14:paraId="0D1E34A7" w14:textId="77777777">
            <w:pPr>
              <w:pStyle w:val="Textoindependiente"/>
              <w:spacing w:before="60" w:after="60"/>
              <w:ind w:firstLine="0"/>
              <w:jc w:val="center"/>
            </w:pPr>
          </w:p>
        </w:tc>
        <w:tc>
          <w:tcPr>
            <w:tcW w:w="870" w:type="dxa"/>
            <w:tcMar/>
          </w:tcPr>
          <w:p w:rsidR="00D432EA" w:rsidP="006555D4" w:rsidRDefault="00D432EA" w14:paraId="0D1E34A8" w14:textId="77777777">
            <w:pPr>
              <w:pStyle w:val="Textoindependiente"/>
              <w:jc w:val="center"/>
            </w:pPr>
          </w:p>
        </w:tc>
        <w:tc>
          <w:tcPr>
            <w:tcW w:w="870" w:type="dxa"/>
            <w:tcMar/>
          </w:tcPr>
          <w:p w:rsidR="00D432EA" w:rsidP="006555D4" w:rsidRDefault="006555D4" w14:paraId="0D1E34A9" w14:textId="77777777">
            <w:pPr>
              <w:pStyle w:val="Textoindependiente"/>
              <w:ind w:firstLine="0"/>
              <w:jc w:val="center"/>
            </w:pPr>
            <w:r>
              <w:t>X</w:t>
            </w:r>
          </w:p>
        </w:tc>
      </w:tr>
      <w:tr w:rsidR="00D432EA" w:rsidTr="69074BBE" w14:paraId="0D1E34B4" w14:textId="77777777">
        <w:tc>
          <w:tcPr>
            <w:tcW w:w="2052" w:type="dxa"/>
            <w:tcMar/>
          </w:tcPr>
          <w:p w:rsidR="00D432EA" w:rsidP="00B97EBD" w:rsidRDefault="00D432EA" w14:paraId="0D1E34AB" w14:textId="77777777">
            <w:pPr>
              <w:pStyle w:val="Textoindependiente"/>
            </w:pPr>
            <w:r>
              <w:t>FSR5</w:t>
            </w:r>
          </w:p>
        </w:tc>
        <w:tc>
          <w:tcPr>
            <w:tcW w:w="746" w:type="dxa"/>
            <w:tcMar/>
          </w:tcPr>
          <w:p w:rsidR="00D432EA" w:rsidP="006555D4" w:rsidRDefault="00D432EA" w14:paraId="0D1E34AC" w14:textId="77777777">
            <w:pPr>
              <w:pStyle w:val="Textoindependiente"/>
              <w:jc w:val="center"/>
            </w:pPr>
          </w:p>
        </w:tc>
        <w:tc>
          <w:tcPr>
            <w:tcW w:w="755" w:type="dxa"/>
            <w:tcMar/>
          </w:tcPr>
          <w:p w:rsidR="00D432EA" w:rsidP="006555D4" w:rsidRDefault="00D432EA" w14:paraId="0D1E34AD" w14:textId="77777777">
            <w:pPr>
              <w:pStyle w:val="Textoindependiente"/>
              <w:jc w:val="center"/>
            </w:pPr>
          </w:p>
        </w:tc>
        <w:tc>
          <w:tcPr>
            <w:tcW w:w="737" w:type="dxa"/>
            <w:tcMar/>
          </w:tcPr>
          <w:p w:rsidR="00D432EA" w:rsidP="006555D4" w:rsidRDefault="00D432EA" w14:paraId="0D1E34AE" w14:textId="77777777">
            <w:pPr>
              <w:pStyle w:val="Textoindependiente"/>
              <w:jc w:val="center"/>
            </w:pPr>
          </w:p>
        </w:tc>
        <w:tc>
          <w:tcPr>
            <w:tcW w:w="870" w:type="dxa"/>
            <w:tcMar/>
          </w:tcPr>
          <w:p w:rsidR="00D432EA" w:rsidP="006555D4" w:rsidRDefault="006555D4" w14:paraId="0D1E34AF" w14:textId="77777777">
            <w:pPr>
              <w:pStyle w:val="Textoindependiente"/>
              <w:ind w:firstLine="0"/>
              <w:jc w:val="center"/>
            </w:pPr>
            <w:r>
              <w:t>X</w:t>
            </w:r>
          </w:p>
        </w:tc>
        <w:tc>
          <w:tcPr>
            <w:tcW w:w="870" w:type="dxa"/>
            <w:tcMar/>
          </w:tcPr>
          <w:p w:rsidR="00D432EA" w:rsidP="006555D4" w:rsidRDefault="00D432EA" w14:paraId="0D1E34B0" w14:textId="77777777">
            <w:pPr>
              <w:pStyle w:val="Textoindependiente"/>
              <w:jc w:val="center"/>
            </w:pPr>
          </w:p>
        </w:tc>
        <w:tc>
          <w:tcPr>
            <w:tcW w:w="870" w:type="dxa"/>
            <w:tcMar/>
          </w:tcPr>
          <w:p w:rsidR="00D432EA" w:rsidP="006555D4" w:rsidRDefault="00D432EA" w14:paraId="0D1E34B1" w14:textId="77777777">
            <w:pPr>
              <w:pStyle w:val="Textoindependiente"/>
              <w:jc w:val="center"/>
            </w:pPr>
          </w:p>
        </w:tc>
        <w:tc>
          <w:tcPr>
            <w:tcW w:w="870" w:type="dxa"/>
            <w:tcMar/>
          </w:tcPr>
          <w:p w:rsidR="00D432EA" w:rsidP="006555D4" w:rsidRDefault="006555D4" w14:paraId="0D1E34B2" w14:textId="77777777">
            <w:pPr>
              <w:pStyle w:val="Textoindependiente"/>
              <w:ind w:firstLine="0"/>
              <w:jc w:val="center"/>
            </w:pPr>
            <w:r>
              <w:t>X</w:t>
            </w:r>
          </w:p>
        </w:tc>
        <w:tc>
          <w:tcPr>
            <w:tcW w:w="870" w:type="dxa"/>
            <w:tcMar/>
          </w:tcPr>
          <w:p w:rsidR="00D432EA" w:rsidP="006555D4" w:rsidRDefault="00D432EA" w14:paraId="0D1E34B3" w14:textId="77777777">
            <w:pPr>
              <w:pStyle w:val="Textoindependiente"/>
              <w:ind w:firstLine="0"/>
              <w:jc w:val="center"/>
            </w:pPr>
          </w:p>
        </w:tc>
      </w:tr>
      <w:tr w:rsidR="00D432EA" w:rsidTr="69074BBE" w14:paraId="0D1E34BE" w14:textId="77777777">
        <w:tc>
          <w:tcPr>
            <w:tcW w:w="2052" w:type="dxa"/>
            <w:tcMar/>
          </w:tcPr>
          <w:p w:rsidR="00D432EA" w:rsidP="00B97EBD" w:rsidRDefault="00D432EA" w14:paraId="0D1E34B5" w14:textId="77777777">
            <w:pPr>
              <w:ind w:firstLine="570"/>
            </w:pPr>
            <w:r w:rsidRPr="04F8CE4C">
              <w:rPr>
                <w:rFonts w:eastAsia="Arial" w:cs="Arial"/>
              </w:rPr>
              <w:t>FSR6</w:t>
            </w:r>
          </w:p>
        </w:tc>
        <w:tc>
          <w:tcPr>
            <w:tcW w:w="746" w:type="dxa"/>
            <w:tcMar/>
          </w:tcPr>
          <w:p w:rsidR="00D432EA" w:rsidP="006555D4" w:rsidRDefault="00D432EA" w14:paraId="0D1E34B6" w14:textId="77777777">
            <w:pPr>
              <w:pStyle w:val="Textoindependiente"/>
              <w:jc w:val="center"/>
            </w:pPr>
          </w:p>
        </w:tc>
        <w:tc>
          <w:tcPr>
            <w:tcW w:w="755" w:type="dxa"/>
            <w:tcMar/>
          </w:tcPr>
          <w:p w:rsidR="00D432EA" w:rsidP="006555D4" w:rsidRDefault="00D432EA" w14:paraId="0D1E34B7" w14:textId="77777777">
            <w:pPr>
              <w:pStyle w:val="Textoindependiente"/>
              <w:jc w:val="center"/>
            </w:pPr>
          </w:p>
        </w:tc>
        <w:tc>
          <w:tcPr>
            <w:tcW w:w="737" w:type="dxa"/>
            <w:tcMar/>
          </w:tcPr>
          <w:p w:rsidR="00D432EA" w:rsidP="006555D4" w:rsidRDefault="006555D4" w14:paraId="0D1E34B8" w14:textId="77777777">
            <w:pPr>
              <w:pStyle w:val="Textoindependiente"/>
              <w:ind w:firstLine="0"/>
              <w:jc w:val="center"/>
            </w:pPr>
            <w:r>
              <w:t>X</w:t>
            </w:r>
          </w:p>
        </w:tc>
        <w:tc>
          <w:tcPr>
            <w:tcW w:w="870" w:type="dxa"/>
            <w:tcMar/>
          </w:tcPr>
          <w:p w:rsidR="00D432EA" w:rsidP="006555D4" w:rsidRDefault="00D432EA" w14:paraId="0D1E34B9" w14:textId="77777777">
            <w:pPr>
              <w:pStyle w:val="Textoindependiente"/>
              <w:jc w:val="center"/>
            </w:pPr>
          </w:p>
        </w:tc>
        <w:tc>
          <w:tcPr>
            <w:tcW w:w="870" w:type="dxa"/>
            <w:tcMar/>
          </w:tcPr>
          <w:p w:rsidR="00D432EA" w:rsidP="006555D4" w:rsidRDefault="006555D4" w14:paraId="0D1E34BA" w14:textId="77777777">
            <w:pPr>
              <w:pStyle w:val="Textoindependiente"/>
              <w:ind w:firstLine="0"/>
              <w:jc w:val="center"/>
            </w:pPr>
            <w:r>
              <w:t>X</w:t>
            </w:r>
          </w:p>
        </w:tc>
        <w:tc>
          <w:tcPr>
            <w:tcW w:w="870" w:type="dxa"/>
            <w:tcMar/>
          </w:tcPr>
          <w:p w:rsidR="00D432EA" w:rsidP="006555D4" w:rsidRDefault="006555D4" w14:paraId="0D1E34BB" w14:textId="77777777">
            <w:pPr>
              <w:pStyle w:val="Textoindependiente"/>
              <w:ind w:firstLine="0"/>
              <w:jc w:val="center"/>
            </w:pPr>
            <w:r>
              <w:t>X</w:t>
            </w:r>
          </w:p>
        </w:tc>
        <w:tc>
          <w:tcPr>
            <w:tcW w:w="870" w:type="dxa"/>
            <w:tcMar/>
          </w:tcPr>
          <w:p w:rsidR="00D432EA" w:rsidP="006555D4" w:rsidRDefault="006555D4" w14:paraId="0D1E34BC" w14:textId="77777777">
            <w:pPr>
              <w:pStyle w:val="Textoindependiente"/>
              <w:ind w:firstLine="0"/>
              <w:jc w:val="center"/>
            </w:pPr>
            <w:r>
              <w:t>X</w:t>
            </w:r>
          </w:p>
        </w:tc>
        <w:tc>
          <w:tcPr>
            <w:tcW w:w="870" w:type="dxa"/>
            <w:tcMar/>
          </w:tcPr>
          <w:p w:rsidR="00D432EA" w:rsidP="006555D4" w:rsidRDefault="00D432EA" w14:paraId="0D1E34BD" w14:textId="77777777">
            <w:pPr>
              <w:pStyle w:val="Textoindependiente"/>
              <w:jc w:val="center"/>
            </w:pPr>
          </w:p>
        </w:tc>
      </w:tr>
      <w:tr w:rsidR="00D432EA" w:rsidTr="69074BBE" w14:paraId="0D1E34C8" w14:textId="77777777">
        <w:tc>
          <w:tcPr>
            <w:tcW w:w="2052" w:type="dxa"/>
            <w:tcMar/>
          </w:tcPr>
          <w:p w:rsidR="00D432EA" w:rsidP="00B97EBD" w:rsidRDefault="00D432EA" w14:paraId="0D1E34BF" w14:textId="77777777">
            <w:pPr>
              <w:ind w:firstLine="570"/>
            </w:pPr>
            <w:r w:rsidRPr="04F8CE4C">
              <w:rPr>
                <w:rFonts w:eastAsia="Arial" w:cs="Arial"/>
              </w:rPr>
              <w:t>FSR7</w:t>
            </w:r>
          </w:p>
        </w:tc>
        <w:tc>
          <w:tcPr>
            <w:tcW w:w="746" w:type="dxa"/>
            <w:tcMar/>
          </w:tcPr>
          <w:p w:rsidR="00D432EA" w:rsidP="006555D4" w:rsidRDefault="006555D4" w14:paraId="0D1E34C0" w14:textId="77777777">
            <w:pPr>
              <w:pStyle w:val="Textoindependiente"/>
              <w:ind w:firstLine="0"/>
              <w:jc w:val="center"/>
            </w:pPr>
            <w:r>
              <w:t>X</w:t>
            </w:r>
          </w:p>
        </w:tc>
        <w:tc>
          <w:tcPr>
            <w:tcW w:w="755" w:type="dxa"/>
            <w:tcMar/>
          </w:tcPr>
          <w:p w:rsidR="00D432EA" w:rsidP="006555D4" w:rsidRDefault="00D432EA" w14:paraId="0D1E34C1" w14:textId="77777777">
            <w:pPr>
              <w:pStyle w:val="Textoindependiente"/>
              <w:ind w:firstLine="0"/>
              <w:jc w:val="center"/>
            </w:pPr>
          </w:p>
        </w:tc>
        <w:tc>
          <w:tcPr>
            <w:tcW w:w="737" w:type="dxa"/>
            <w:tcMar/>
          </w:tcPr>
          <w:p w:rsidR="00D432EA" w:rsidP="006555D4" w:rsidRDefault="006555D4" w14:paraId="0D1E34C2" w14:textId="77777777">
            <w:pPr>
              <w:pStyle w:val="Textoindependiente"/>
              <w:ind w:firstLine="0"/>
              <w:jc w:val="center"/>
            </w:pPr>
            <w:r>
              <w:t>X</w:t>
            </w:r>
          </w:p>
        </w:tc>
        <w:tc>
          <w:tcPr>
            <w:tcW w:w="870" w:type="dxa"/>
            <w:tcMar/>
          </w:tcPr>
          <w:p w:rsidR="00D432EA" w:rsidP="006555D4" w:rsidRDefault="006555D4" w14:paraId="0D1E34C3" w14:textId="77777777">
            <w:pPr>
              <w:pStyle w:val="Textoindependiente"/>
              <w:ind w:firstLine="0"/>
              <w:jc w:val="center"/>
            </w:pPr>
            <w:r>
              <w:t>X</w:t>
            </w:r>
          </w:p>
        </w:tc>
        <w:tc>
          <w:tcPr>
            <w:tcW w:w="870" w:type="dxa"/>
            <w:tcMar/>
          </w:tcPr>
          <w:p w:rsidR="00D432EA" w:rsidP="006555D4" w:rsidRDefault="006555D4" w14:paraId="0D1E34C4" w14:textId="77777777">
            <w:pPr>
              <w:pStyle w:val="Textoindependiente"/>
              <w:ind w:firstLine="0"/>
              <w:jc w:val="center"/>
            </w:pPr>
            <w:r>
              <w:t>X</w:t>
            </w:r>
          </w:p>
        </w:tc>
        <w:tc>
          <w:tcPr>
            <w:tcW w:w="870" w:type="dxa"/>
            <w:tcMar/>
          </w:tcPr>
          <w:p w:rsidR="00D432EA" w:rsidP="006555D4" w:rsidRDefault="00D432EA" w14:paraId="0D1E34C5" w14:textId="77777777">
            <w:pPr>
              <w:pStyle w:val="Textoindependiente"/>
              <w:jc w:val="center"/>
            </w:pPr>
          </w:p>
        </w:tc>
        <w:tc>
          <w:tcPr>
            <w:tcW w:w="870" w:type="dxa"/>
            <w:tcMar/>
          </w:tcPr>
          <w:p w:rsidR="00D432EA" w:rsidP="006555D4" w:rsidRDefault="00D432EA" w14:paraId="0D1E34C6" w14:textId="77777777">
            <w:pPr>
              <w:pStyle w:val="Textoindependiente"/>
              <w:jc w:val="center"/>
            </w:pPr>
          </w:p>
        </w:tc>
        <w:tc>
          <w:tcPr>
            <w:tcW w:w="870" w:type="dxa"/>
            <w:tcMar/>
          </w:tcPr>
          <w:p w:rsidR="00D432EA" w:rsidP="006555D4" w:rsidRDefault="00D432EA" w14:paraId="0D1E34C7" w14:textId="77777777">
            <w:pPr>
              <w:pStyle w:val="Textoindependiente"/>
              <w:jc w:val="center"/>
            </w:pPr>
          </w:p>
        </w:tc>
      </w:tr>
      <w:tr w:rsidR="00D432EA" w:rsidTr="69074BBE" w14:paraId="0D1E34D2" w14:textId="77777777">
        <w:tc>
          <w:tcPr>
            <w:tcW w:w="2052" w:type="dxa"/>
            <w:tcMar/>
          </w:tcPr>
          <w:p w:rsidR="00D432EA" w:rsidP="00B97EBD" w:rsidRDefault="00D432EA" w14:paraId="0D1E34C9" w14:textId="77777777">
            <w:pPr>
              <w:ind w:firstLine="570"/>
            </w:pPr>
            <w:r w:rsidRPr="04F8CE4C">
              <w:rPr>
                <w:rFonts w:eastAsia="Arial" w:cs="Arial"/>
              </w:rPr>
              <w:t>FSR8</w:t>
            </w:r>
          </w:p>
        </w:tc>
        <w:tc>
          <w:tcPr>
            <w:tcW w:w="746" w:type="dxa"/>
            <w:tcMar/>
          </w:tcPr>
          <w:p w:rsidR="00D432EA" w:rsidP="006555D4" w:rsidRDefault="00D432EA" w14:paraId="0D1E34CA" w14:textId="77777777">
            <w:pPr>
              <w:pStyle w:val="Textoindependiente"/>
              <w:jc w:val="center"/>
            </w:pPr>
          </w:p>
        </w:tc>
        <w:tc>
          <w:tcPr>
            <w:tcW w:w="755" w:type="dxa"/>
            <w:tcMar/>
          </w:tcPr>
          <w:p w:rsidR="00D432EA" w:rsidP="006555D4" w:rsidRDefault="006555D4" w14:paraId="0D1E34CB" w14:textId="77777777">
            <w:pPr>
              <w:pStyle w:val="Textoindependiente"/>
              <w:ind w:firstLine="0"/>
              <w:jc w:val="center"/>
            </w:pPr>
            <w:r>
              <w:t>X</w:t>
            </w:r>
          </w:p>
        </w:tc>
        <w:tc>
          <w:tcPr>
            <w:tcW w:w="737" w:type="dxa"/>
            <w:tcMar/>
          </w:tcPr>
          <w:p w:rsidR="00D432EA" w:rsidP="006555D4" w:rsidRDefault="00D432EA" w14:paraId="0D1E34CC" w14:textId="77777777">
            <w:pPr>
              <w:pStyle w:val="Textoindependiente"/>
              <w:jc w:val="center"/>
            </w:pPr>
          </w:p>
        </w:tc>
        <w:tc>
          <w:tcPr>
            <w:tcW w:w="870" w:type="dxa"/>
            <w:tcMar/>
          </w:tcPr>
          <w:p w:rsidR="00D432EA" w:rsidP="006555D4" w:rsidRDefault="006555D4" w14:paraId="0D1E34CD" w14:textId="77777777">
            <w:pPr>
              <w:pStyle w:val="Textoindependiente"/>
              <w:ind w:firstLine="0"/>
              <w:jc w:val="center"/>
            </w:pPr>
            <w:r>
              <w:t>X</w:t>
            </w:r>
          </w:p>
        </w:tc>
        <w:tc>
          <w:tcPr>
            <w:tcW w:w="870" w:type="dxa"/>
            <w:tcMar/>
          </w:tcPr>
          <w:p w:rsidR="00D432EA" w:rsidP="006555D4" w:rsidRDefault="00D432EA" w14:paraId="0D1E34CE" w14:textId="77777777">
            <w:pPr>
              <w:pStyle w:val="Textoindependiente"/>
              <w:ind w:firstLine="0"/>
              <w:jc w:val="center"/>
            </w:pPr>
          </w:p>
        </w:tc>
        <w:tc>
          <w:tcPr>
            <w:tcW w:w="870" w:type="dxa"/>
            <w:tcMar/>
          </w:tcPr>
          <w:p w:rsidR="00D432EA" w:rsidP="006555D4" w:rsidRDefault="00D432EA" w14:paraId="0D1E34CF" w14:textId="77777777">
            <w:pPr>
              <w:pStyle w:val="Textoindependiente"/>
              <w:jc w:val="center"/>
            </w:pPr>
          </w:p>
        </w:tc>
        <w:tc>
          <w:tcPr>
            <w:tcW w:w="870" w:type="dxa"/>
            <w:tcMar/>
          </w:tcPr>
          <w:p w:rsidR="00D432EA" w:rsidP="006555D4" w:rsidRDefault="00D432EA" w14:paraId="0D1E34D0" w14:textId="77777777">
            <w:pPr>
              <w:pStyle w:val="Textoindependiente"/>
              <w:jc w:val="center"/>
            </w:pPr>
          </w:p>
        </w:tc>
        <w:tc>
          <w:tcPr>
            <w:tcW w:w="870" w:type="dxa"/>
            <w:tcMar/>
          </w:tcPr>
          <w:p w:rsidR="00D432EA" w:rsidP="006555D4" w:rsidRDefault="00D432EA" w14:paraId="0D1E34D1" w14:textId="77777777">
            <w:pPr>
              <w:pStyle w:val="Textoindependiente"/>
              <w:jc w:val="center"/>
            </w:pPr>
          </w:p>
        </w:tc>
      </w:tr>
      <w:tr w:rsidR="00D432EA" w:rsidTr="69074BBE" w14:paraId="0D1E34DC" w14:textId="77777777">
        <w:tc>
          <w:tcPr>
            <w:tcW w:w="2052" w:type="dxa"/>
            <w:tcMar/>
          </w:tcPr>
          <w:p w:rsidR="00D432EA" w:rsidP="00B97EBD" w:rsidRDefault="00D432EA" w14:paraId="0D1E34D3" w14:textId="77777777">
            <w:pPr>
              <w:ind w:firstLine="570"/>
            </w:pPr>
            <w:r w:rsidRPr="04F8CE4C">
              <w:rPr>
                <w:rFonts w:eastAsia="Arial" w:cs="Arial"/>
              </w:rPr>
              <w:t>FSR9</w:t>
            </w:r>
          </w:p>
        </w:tc>
        <w:tc>
          <w:tcPr>
            <w:tcW w:w="746" w:type="dxa"/>
            <w:tcMar/>
          </w:tcPr>
          <w:p w:rsidR="00D432EA" w:rsidP="006555D4" w:rsidRDefault="006555D4" w14:paraId="0D1E34D4" w14:textId="77777777">
            <w:pPr>
              <w:pStyle w:val="Textoindependiente"/>
              <w:ind w:firstLine="0"/>
              <w:jc w:val="center"/>
            </w:pPr>
            <w:r>
              <w:t>X</w:t>
            </w:r>
          </w:p>
        </w:tc>
        <w:tc>
          <w:tcPr>
            <w:tcW w:w="755" w:type="dxa"/>
            <w:tcMar/>
          </w:tcPr>
          <w:p w:rsidR="00D432EA" w:rsidP="006555D4" w:rsidRDefault="00D432EA" w14:paraId="0D1E34D5" w14:textId="77777777">
            <w:pPr>
              <w:pStyle w:val="Textoindependiente"/>
              <w:ind w:firstLine="0"/>
              <w:jc w:val="center"/>
            </w:pPr>
          </w:p>
        </w:tc>
        <w:tc>
          <w:tcPr>
            <w:tcW w:w="737" w:type="dxa"/>
            <w:tcMar/>
          </w:tcPr>
          <w:p w:rsidR="00D432EA" w:rsidP="006555D4" w:rsidRDefault="006555D4" w14:paraId="0D1E34D6" w14:textId="77777777">
            <w:pPr>
              <w:pStyle w:val="Textoindependiente"/>
              <w:ind w:firstLine="0"/>
              <w:jc w:val="center"/>
            </w:pPr>
            <w:r>
              <w:t>X</w:t>
            </w:r>
          </w:p>
        </w:tc>
        <w:tc>
          <w:tcPr>
            <w:tcW w:w="870" w:type="dxa"/>
            <w:tcMar/>
          </w:tcPr>
          <w:p w:rsidR="00D432EA" w:rsidP="006555D4" w:rsidRDefault="006555D4" w14:paraId="0D1E34D7" w14:textId="77777777">
            <w:pPr>
              <w:pStyle w:val="Textoindependiente"/>
              <w:ind w:firstLine="0"/>
              <w:jc w:val="center"/>
            </w:pPr>
            <w:r>
              <w:t>X</w:t>
            </w:r>
          </w:p>
        </w:tc>
        <w:tc>
          <w:tcPr>
            <w:tcW w:w="870" w:type="dxa"/>
            <w:tcMar/>
          </w:tcPr>
          <w:p w:rsidR="00D432EA" w:rsidP="006555D4" w:rsidRDefault="006555D4" w14:paraId="0D1E34D8" w14:textId="77777777">
            <w:pPr>
              <w:pStyle w:val="Textoindependiente"/>
              <w:ind w:firstLine="0"/>
              <w:jc w:val="center"/>
            </w:pPr>
            <w:r>
              <w:t>X</w:t>
            </w:r>
          </w:p>
        </w:tc>
        <w:tc>
          <w:tcPr>
            <w:tcW w:w="870" w:type="dxa"/>
            <w:tcMar/>
          </w:tcPr>
          <w:p w:rsidR="00D432EA" w:rsidP="006555D4" w:rsidRDefault="006555D4" w14:paraId="0D1E34D9" w14:textId="77777777">
            <w:pPr>
              <w:pStyle w:val="Textoindependiente"/>
              <w:ind w:firstLine="0"/>
              <w:jc w:val="center"/>
            </w:pPr>
            <w:r>
              <w:t>X</w:t>
            </w:r>
          </w:p>
        </w:tc>
        <w:tc>
          <w:tcPr>
            <w:tcW w:w="870" w:type="dxa"/>
            <w:tcMar/>
          </w:tcPr>
          <w:p w:rsidR="00D432EA" w:rsidP="006555D4" w:rsidRDefault="006555D4" w14:paraId="0D1E34DA" w14:textId="77777777">
            <w:pPr>
              <w:pStyle w:val="Textoindependiente"/>
              <w:ind w:firstLine="0"/>
              <w:jc w:val="center"/>
            </w:pPr>
            <w:r>
              <w:t>X</w:t>
            </w:r>
          </w:p>
        </w:tc>
        <w:tc>
          <w:tcPr>
            <w:tcW w:w="870" w:type="dxa"/>
            <w:tcMar/>
          </w:tcPr>
          <w:p w:rsidR="00D432EA" w:rsidP="006555D4" w:rsidRDefault="006555D4" w14:paraId="0D1E34DB" w14:textId="77777777">
            <w:pPr>
              <w:pStyle w:val="Textoindependiente"/>
              <w:ind w:firstLine="0"/>
              <w:jc w:val="center"/>
            </w:pPr>
            <w:r>
              <w:t>X</w:t>
            </w:r>
          </w:p>
        </w:tc>
      </w:tr>
      <w:tr w:rsidR="00D432EA" w:rsidTr="69074BBE" w14:paraId="0D1E34E6" w14:textId="77777777">
        <w:tc>
          <w:tcPr>
            <w:tcW w:w="2052" w:type="dxa"/>
            <w:tcMar/>
          </w:tcPr>
          <w:p w:rsidR="00D432EA" w:rsidP="00B97EBD" w:rsidRDefault="00D432EA" w14:paraId="0D1E34DD" w14:textId="77777777">
            <w:pPr>
              <w:ind w:firstLine="570"/>
            </w:pPr>
            <w:r w:rsidRPr="04F8CE4C">
              <w:rPr>
                <w:rFonts w:eastAsia="Arial" w:cs="Arial"/>
              </w:rPr>
              <w:lastRenderedPageBreak/>
              <w:t>FSR10</w:t>
            </w:r>
          </w:p>
        </w:tc>
        <w:tc>
          <w:tcPr>
            <w:tcW w:w="746" w:type="dxa"/>
            <w:tcMar/>
          </w:tcPr>
          <w:p w:rsidR="00D432EA" w:rsidP="006555D4" w:rsidRDefault="00D432EA" w14:paraId="0D1E34DE" w14:textId="77777777">
            <w:pPr>
              <w:pStyle w:val="Textoindependiente"/>
              <w:jc w:val="center"/>
            </w:pPr>
          </w:p>
        </w:tc>
        <w:tc>
          <w:tcPr>
            <w:tcW w:w="755" w:type="dxa"/>
            <w:tcMar/>
          </w:tcPr>
          <w:p w:rsidR="00D432EA" w:rsidP="006555D4" w:rsidRDefault="00D432EA" w14:paraId="0D1E34DF" w14:textId="77777777">
            <w:pPr>
              <w:pStyle w:val="Textoindependiente"/>
              <w:jc w:val="center"/>
            </w:pPr>
          </w:p>
        </w:tc>
        <w:tc>
          <w:tcPr>
            <w:tcW w:w="737" w:type="dxa"/>
            <w:tcMar/>
          </w:tcPr>
          <w:p w:rsidR="00D432EA" w:rsidP="006555D4" w:rsidRDefault="00D432EA" w14:paraId="0D1E34E0" w14:textId="77777777">
            <w:pPr>
              <w:pStyle w:val="Textoindependiente"/>
              <w:jc w:val="center"/>
            </w:pPr>
          </w:p>
        </w:tc>
        <w:tc>
          <w:tcPr>
            <w:tcW w:w="870" w:type="dxa"/>
            <w:tcMar/>
          </w:tcPr>
          <w:p w:rsidR="00D432EA" w:rsidP="006555D4" w:rsidRDefault="006555D4" w14:paraId="0D1E34E1" w14:textId="77777777">
            <w:pPr>
              <w:pStyle w:val="Textoindependiente"/>
              <w:ind w:firstLine="0"/>
              <w:jc w:val="center"/>
            </w:pPr>
            <w:r>
              <w:t>X</w:t>
            </w:r>
          </w:p>
        </w:tc>
        <w:tc>
          <w:tcPr>
            <w:tcW w:w="870" w:type="dxa"/>
            <w:tcMar/>
          </w:tcPr>
          <w:p w:rsidR="00D432EA" w:rsidP="006555D4" w:rsidRDefault="006555D4" w14:paraId="0D1E34E2" w14:textId="77777777">
            <w:pPr>
              <w:pStyle w:val="Textoindependiente"/>
              <w:ind w:firstLine="0"/>
              <w:jc w:val="center"/>
            </w:pPr>
            <w:r>
              <w:t>X</w:t>
            </w:r>
          </w:p>
        </w:tc>
        <w:tc>
          <w:tcPr>
            <w:tcW w:w="870" w:type="dxa"/>
            <w:tcMar/>
          </w:tcPr>
          <w:p w:rsidR="00D432EA" w:rsidP="006555D4" w:rsidRDefault="006555D4" w14:paraId="0D1E34E3" w14:textId="77777777">
            <w:pPr>
              <w:pStyle w:val="Textoindependiente"/>
              <w:ind w:firstLine="0"/>
              <w:jc w:val="center"/>
            </w:pPr>
            <w:r>
              <w:t>X</w:t>
            </w:r>
          </w:p>
        </w:tc>
        <w:tc>
          <w:tcPr>
            <w:tcW w:w="870" w:type="dxa"/>
            <w:tcMar/>
          </w:tcPr>
          <w:p w:rsidR="00D432EA" w:rsidP="006555D4" w:rsidRDefault="00D432EA" w14:paraId="0D1E34E4" w14:textId="77777777">
            <w:pPr>
              <w:pStyle w:val="Textoindependiente"/>
              <w:ind w:firstLine="0"/>
              <w:jc w:val="center"/>
            </w:pPr>
          </w:p>
        </w:tc>
        <w:tc>
          <w:tcPr>
            <w:tcW w:w="870" w:type="dxa"/>
            <w:tcMar/>
          </w:tcPr>
          <w:p w:rsidR="00D432EA" w:rsidP="006555D4" w:rsidRDefault="00D432EA" w14:paraId="0D1E34E5" w14:textId="77777777">
            <w:pPr>
              <w:pStyle w:val="Textoindependiente"/>
              <w:ind w:firstLine="0"/>
              <w:jc w:val="center"/>
            </w:pPr>
          </w:p>
        </w:tc>
      </w:tr>
      <w:tr w:rsidR="00D432EA" w:rsidTr="69074BBE" w14:paraId="0D1E34F0" w14:textId="77777777">
        <w:tc>
          <w:tcPr>
            <w:tcW w:w="2052" w:type="dxa"/>
            <w:tcMar/>
          </w:tcPr>
          <w:p w:rsidR="00D432EA" w:rsidP="00B97EBD" w:rsidRDefault="00D432EA" w14:paraId="0D1E34E7" w14:textId="77777777">
            <w:pPr>
              <w:ind w:firstLine="570"/>
            </w:pPr>
            <w:r w:rsidRPr="04F8CE4C">
              <w:rPr>
                <w:rFonts w:eastAsia="Arial" w:cs="Arial"/>
              </w:rPr>
              <w:t>FSR11</w:t>
            </w:r>
          </w:p>
        </w:tc>
        <w:tc>
          <w:tcPr>
            <w:tcW w:w="746" w:type="dxa"/>
            <w:tcMar/>
          </w:tcPr>
          <w:p w:rsidR="00D432EA" w:rsidP="006555D4" w:rsidRDefault="00D432EA" w14:paraId="0D1E34E8" w14:textId="77777777">
            <w:pPr>
              <w:pStyle w:val="Textoindependiente"/>
              <w:jc w:val="center"/>
            </w:pPr>
          </w:p>
        </w:tc>
        <w:tc>
          <w:tcPr>
            <w:tcW w:w="755" w:type="dxa"/>
            <w:tcMar/>
          </w:tcPr>
          <w:p w:rsidR="00D432EA" w:rsidP="006555D4" w:rsidRDefault="00D432EA" w14:paraId="0D1E34E9" w14:textId="77777777">
            <w:pPr>
              <w:pStyle w:val="Textoindependiente"/>
              <w:jc w:val="center"/>
            </w:pPr>
          </w:p>
        </w:tc>
        <w:tc>
          <w:tcPr>
            <w:tcW w:w="737" w:type="dxa"/>
            <w:tcMar/>
          </w:tcPr>
          <w:p w:rsidR="00D432EA" w:rsidP="006555D4" w:rsidRDefault="00D432EA" w14:paraId="0D1E34EA" w14:textId="77777777">
            <w:pPr>
              <w:pStyle w:val="Textoindependiente"/>
              <w:jc w:val="center"/>
            </w:pPr>
          </w:p>
        </w:tc>
        <w:tc>
          <w:tcPr>
            <w:tcW w:w="870" w:type="dxa"/>
            <w:tcMar/>
          </w:tcPr>
          <w:p w:rsidR="00D432EA" w:rsidP="006555D4" w:rsidRDefault="006555D4" w14:paraId="0D1E34EB" w14:textId="77777777">
            <w:pPr>
              <w:pStyle w:val="Textoindependiente"/>
              <w:ind w:firstLine="0"/>
              <w:jc w:val="center"/>
            </w:pPr>
            <w:r>
              <w:t>X</w:t>
            </w:r>
          </w:p>
        </w:tc>
        <w:tc>
          <w:tcPr>
            <w:tcW w:w="870" w:type="dxa"/>
            <w:tcMar/>
          </w:tcPr>
          <w:p w:rsidR="00D432EA" w:rsidP="006555D4" w:rsidRDefault="00D432EA" w14:paraId="0D1E34EC" w14:textId="77777777">
            <w:pPr>
              <w:pStyle w:val="Textoindependiente"/>
              <w:jc w:val="center"/>
            </w:pPr>
          </w:p>
        </w:tc>
        <w:tc>
          <w:tcPr>
            <w:tcW w:w="870" w:type="dxa"/>
            <w:tcMar/>
          </w:tcPr>
          <w:p w:rsidR="00D432EA" w:rsidP="006555D4" w:rsidRDefault="00D432EA" w14:paraId="0D1E34ED" w14:textId="77777777">
            <w:pPr>
              <w:pStyle w:val="Textoindependiente"/>
              <w:jc w:val="center"/>
            </w:pPr>
          </w:p>
        </w:tc>
        <w:tc>
          <w:tcPr>
            <w:tcW w:w="870" w:type="dxa"/>
            <w:tcMar/>
          </w:tcPr>
          <w:p w:rsidR="00D432EA" w:rsidP="006555D4" w:rsidRDefault="006555D4" w14:paraId="0D1E34EE" w14:textId="77777777">
            <w:pPr>
              <w:pStyle w:val="Textoindependiente"/>
              <w:ind w:firstLine="0"/>
              <w:jc w:val="center"/>
            </w:pPr>
            <w:r>
              <w:t>X</w:t>
            </w:r>
          </w:p>
        </w:tc>
        <w:tc>
          <w:tcPr>
            <w:tcW w:w="870" w:type="dxa"/>
            <w:tcMar/>
          </w:tcPr>
          <w:p w:rsidR="00D432EA" w:rsidP="006555D4" w:rsidRDefault="006555D4" w14:paraId="0D1E34EF" w14:textId="77777777">
            <w:pPr>
              <w:pStyle w:val="Textoindependiente"/>
              <w:ind w:firstLine="0"/>
              <w:jc w:val="center"/>
            </w:pPr>
            <w:r>
              <w:t>X</w:t>
            </w:r>
          </w:p>
        </w:tc>
      </w:tr>
      <w:tr w:rsidR="00D432EA" w:rsidTr="69074BBE" w14:paraId="0D1E34FA" w14:textId="77777777">
        <w:trPr>
          <w:trHeight w:val="454"/>
        </w:trPr>
        <w:tc>
          <w:tcPr>
            <w:tcW w:w="2052" w:type="dxa"/>
            <w:tcMar/>
          </w:tcPr>
          <w:p w:rsidR="00D432EA" w:rsidP="00B97EBD" w:rsidRDefault="00D432EA" w14:paraId="0D1E34F1" w14:textId="77777777">
            <w:pPr>
              <w:ind w:firstLine="570"/>
            </w:pPr>
            <w:r w:rsidRPr="04F8CE4C">
              <w:rPr>
                <w:rFonts w:eastAsia="Arial" w:cs="Arial"/>
              </w:rPr>
              <w:t>FSR12</w:t>
            </w:r>
          </w:p>
        </w:tc>
        <w:tc>
          <w:tcPr>
            <w:tcW w:w="746" w:type="dxa"/>
            <w:tcMar/>
          </w:tcPr>
          <w:p w:rsidR="00D432EA" w:rsidP="006555D4" w:rsidRDefault="006555D4" w14:paraId="0D1E34F2" w14:textId="77777777">
            <w:pPr>
              <w:pStyle w:val="Textoindependiente"/>
              <w:ind w:firstLine="0"/>
              <w:jc w:val="center"/>
            </w:pPr>
            <w:r>
              <w:t>X</w:t>
            </w:r>
          </w:p>
        </w:tc>
        <w:tc>
          <w:tcPr>
            <w:tcW w:w="755" w:type="dxa"/>
            <w:tcMar/>
          </w:tcPr>
          <w:p w:rsidR="00D432EA" w:rsidP="006555D4" w:rsidRDefault="00D432EA" w14:paraId="0D1E34F3" w14:textId="77777777">
            <w:pPr>
              <w:pStyle w:val="Textoindependiente"/>
              <w:jc w:val="center"/>
            </w:pPr>
          </w:p>
        </w:tc>
        <w:tc>
          <w:tcPr>
            <w:tcW w:w="737" w:type="dxa"/>
            <w:tcMar/>
            <w:vAlign w:val="center"/>
            <w:tcPrChange w:author="Rene Rodriguez Clavijo" w:date="2017-08-31T06:05:09.8904098" w:id="2113457713">
              <w:tcPr>
                <w:tcW w:w="737" w:type="dxa"/>
              </w:tcPr>
            </w:tcPrChange>
          </w:tcPr>
          <w:p w:rsidR="00D432EA" w:rsidP="006555D4" w:rsidRDefault="00D432EA" w14:paraId="0D1E34F4" w14:textId="77777777">
            <w:pPr>
              <w:pStyle w:val="Textoindependiente"/>
              <w:ind w:left="-259" w:firstLine="426"/>
              <w:jc w:val="center"/>
            </w:pPr>
          </w:p>
        </w:tc>
        <w:tc>
          <w:tcPr>
            <w:tcW w:w="870" w:type="dxa"/>
            <w:tcMar/>
          </w:tcPr>
          <w:p w:rsidR="00D432EA" w:rsidP="006555D4" w:rsidRDefault="006555D4" w14:paraId="0D1E34F5" w14:textId="77777777">
            <w:pPr>
              <w:pStyle w:val="Textoindependiente"/>
              <w:ind w:firstLine="0"/>
              <w:jc w:val="center"/>
            </w:pPr>
            <w:r>
              <w:t>X</w:t>
            </w:r>
          </w:p>
        </w:tc>
        <w:tc>
          <w:tcPr>
            <w:tcW w:w="870" w:type="dxa"/>
            <w:tcMar/>
          </w:tcPr>
          <w:p w:rsidR="00D432EA" w:rsidP="006555D4" w:rsidRDefault="00D432EA" w14:paraId="0D1E34F6" w14:textId="77777777">
            <w:pPr>
              <w:pStyle w:val="Textoindependiente"/>
              <w:jc w:val="center"/>
            </w:pPr>
          </w:p>
        </w:tc>
        <w:tc>
          <w:tcPr>
            <w:tcW w:w="870" w:type="dxa"/>
            <w:tcMar/>
          </w:tcPr>
          <w:p w:rsidR="00D432EA" w:rsidP="006555D4" w:rsidRDefault="00D432EA" w14:paraId="0D1E34F7" w14:textId="77777777">
            <w:pPr>
              <w:pStyle w:val="Textoindependiente"/>
              <w:jc w:val="center"/>
            </w:pPr>
          </w:p>
        </w:tc>
        <w:tc>
          <w:tcPr>
            <w:tcW w:w="870" w:type="dxa"/>
            <w:tcMar/>
          </w:tcPr>
          <w:p w:rsidR="00D432EA" w:rsidP="006555D4" w:rsidRDefault="00D432EA" w14:paraId="0D1E34F8" w14:textId="77777777">
            <w:pPr>
              <w:pStyle w:val="Textoindependiente"/>
              <w:jc w:val="center"/>
            </w:pPr>
          </w:p>
        </w:tc>
        <w:tc>
          <w:tcPr>
            <w:tcW w:w="870" w:type="dxa"/>
            <w:tcMar/>
          </w:tcPr>
          <w:p w:rsidR="00D432EA" w:rsidP="006555D4" w:rsidRDefault="00D432EA" w14:paraId="0D1E34F9" w14:textId="77777777">
            <w:pPr>
              <w:pStyle w:val="Textoindependiente"/>
              <w:jc w:val="center"/>
            </w:pPr>
          </w:p>
        </w:tc>
      </w:tr>
    </w:tbl>
    <w:bookmarkEnd w:id="19"/>
    <w:p w:rsidRPr="00D30D19" w:rsidR="00D30D19" w:rsidP="00D30D19" w:rsidRDefault="005B7B5F" w14:paraId="0D1E34FB" w14:textId="77777777">
      <w:pPr>
        <w:jc w:val="center"/>
        <w:rPr>
          <w:lang w:val="es-CL"/>
        </w:rPr>
      </w:pPr>
      <w:r>
        <w:rPr>
          <w:lang w:val="es-CL"/>
        </w:rPr>
        <w:t xml:space="preserve"> </w:t>
      </w:r>
    </w:p>
    <w:sectPr w:rsidRPr="00D30D19" w:rsidR="00D30D19">
      <w:sectPrChange w:author="Rene Rodriguez Clavijo" w:date="2017-08-31T05:32:25.6159771" w:id="1987167783">
        <w:sectPr w:rsidRPr="00D30D19" w:rsidR="00D30D19">
          <w:pgSz w:w="12240" w:h="15840"/>
          <w:pgMar w:top="1417" w:right="1701" w:bottom="1417" w:left="1701" w:header="708" w:footer="708" w:gutter="0"/>
          <w:cols w:space="708"/>
          <w:docGrid w:linePitch="360"/>
        </w:sectPr>
      </w:sectPrChange>
      <w:pgSz w:w="12240" w:h="15840" w:orient="portrait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nitials="AFA" w:author="Angelica" w:date="2017-08-29T09:52:00Z" w:id="14">
    <w:p w:rsidR="00DD10E7" w:rsidRDefault="00DD10E7" w14:paraId="0B939B72" w14:textId="1887A2BF">
      <w:pPr>
        <w:pStyle w:val="Textocomentario"/>
      </w:pPr>
      <w:r>
        <w:rPr>
          <w:rStyle w:val="Refdecomentario"/>
        </w:rPr>
        <w:annotationRef/>
      </w:r>
      <w:r>
        <w:t>Cómo así gestionar el momento?, podrían ser más claros aquí indicando qué van a gestionar</w:t>
      </w:r>
    </w:p>
  </w:comment>
  <w:comment w:initials="AFA" w:author="Angelica" w:date="2017-08-29T09:54:00Z" w:id="17">
    <w:p w:rsidR="00DD10E7" w:rsidRDefault="00DD10E7" w14:paraId="3A523551" w14:textId="53EC92C3">
      <w:pPr>
        <w:pStyle w:val="Textocomentario"/>
      </w:pPr>
      <w:r>
        <w:rPr>
          <w:rStyle w:val="Refdecomentario"/>
        </w:rPr>
        <w:annotationRef/>
      </w:r>
      <w:r>
        <w:t>Creo que más diseño que desarrollo</w:t>
      </w:r>
    </w:p>
  </w:comment>
  <w:comment w:initials="AFA" w:author="Angelica" w:date="2017-08-29T09:57:00Z" w:id="21">
    <w:p w:rsidR="00DD10E7" w:rsidRDefault="00DD10E7" w14:paraId="1F2C9EE9" w14:textId="74917EBD">
      <w:pPr>
        <w:pStyle w:val="Textocomentario"/>
      </w:pPr>
      <w:r>
        <w:rPr>
          <w:rStyle w:val="Refdecomentario"/>
        </w:rPr>
        <w:annotationRef/>
      </w:r>
      <w:r>
        <w:t>Creo que hace falta el requerimiento asociado a la encuesta realizada a los ponentes, la cual se analiza en el foro, y como tal, lo que aplique al foro.</w:t>
      </w:r>
    </w:p>
  </w:comment>
  <w:comment w:initials="AFA" w:author="Angelica" w:date="2017-08-29T09:54:00Z" w:id="27">
    <w:p w:rsidR="00DD10E7" w:rsidRDefault="00DD10E7" w14:paraId="21C144A8" w14:textId="74234503">
      <w:pPr>
        <w:pStyle w:val="Textocomentario"/>
      </w:pPr>
      <w:r>
        <w:rPr>
          <w:rStyle w:val="Refdecomentario"/>
        </w:rPr>
        <w:annotationRef/>
      </w:r>
      <w:r>
        <w:t>Definir la sigla</w:t>
      </w:r>
    </w:p>
  </w:comment>
  <w:comment w:initials="AFA" w:author="Angelica" w:date="2017-08-29T09:55:00Z" w:id="28">
    <w:p w:rsidR="00DD10E7" w:rsidRDefault="00DD10E7" w14:paraId="7C3C3F60" w14:textId="0C8AD352">
      <w:pPr>
        <w:pStyle w:val="Textocomentario"/>
      </w:pPr>
      <w:r>
        <w:rPr>
          <w:rStyle w:val="Refdecomentario"/>
        </w:rPr>
        <w:annotationRef/>
      </w:r>
      <w:r>
        <w:t>debe</w:t>
      </w:r>
    </w:p>
  </w:comment>
  <w:comment w:initials="AFA" w:author="Angelica" w:date="2017-08-29T09:55:00Z" w:id="29">
    <w:p w:rsidR="00DD10E7" w:rsidRDefault="00DD10E7" w14:paraId="44D9BA5E" w14:textId="3E208A20">
      <w:pPr>
        <w:pStyle w:val="Textocomentario"/>
      </w:pPr>
      <w:r>
        <w:rPr>
          <w:rStyle w:val="Refdecomentario"/>
        </w:rPr>
        <w:annotationRef/>
      </w:r>
      <w:r>
        <w:t>mejorar la redacción del mismo, que siga el formato de los demás requerimientos</w:t>
      </w:r>
    </w:p>
  </w:comment>
  <w:comment w:initials="AFA" w:author="Angelica" w:date="2017-08-29T09:56:00Z" w:id="30">
    <w:p w:rsidR="00DD10E7" w:rsidRDefault="00DD10E7" w14:paraId="015FC78B" w14:textId="2F427498">
      <w:pPr>
        <w:pStyle w:val="Textocomentario"/>
      </w:pPr>
      <w:r>
        <w:rPr>
          <w:rStyle w:val="Refdecomentario"/>
        </w:rPr>
        <w:annotationRef/>
      </w:r>
      <w:r>
        <w:t>qué</w:t>
      </w:r>
    </w:p>
  </w:comment>
  <w:comment w:initials="AFA" w:author="Angelica" w:date="2017-08-29T09:58:00Z" w:id="32">
    <w:p w:rsidR="00DD10E7" w:rsidRDefault="00DD10E7" w14:paraId="1DFCB689" w14:textId="74E19A1E">
      <w:pPr>
        <w:pStyle w:val="Textocomentario"/>
      </w:pPr>
      <w:r>
        <w:rPr>
          <w:rStyle w:val="Refdecomentario"/>
        </w:rPr>
        <w:annotationRef/>
      </w:r>
      <w:r>
        <w:t>qué es la estructura interna?</w:t>
      </w:r>
    </w:p>
  </w:comment>
  <w:comment w:initials="AFA" w:author="Angelica" w:date="2017-08-29T09:58:00Z" w:id="35">
    <w:p w:rsidR="00DD10E7" w:rsidRDefault="00DD10E7" w14:paraId="0DE2584E" w14:textId="5982C0A8">
      <w:pPr>
        <w:pStyle w:val="Textocomentario"/>
      </w:pPr>
      <w:r>
        <w:rPr>
          <w:rStyle w:val="Refdecomentario"/>
        </w:rPr>
        <w:annotationRef/>
      </w:r>
      <w:r>
        <w:t>Palabas en otro lenguaje en itálica</w:t>
      </w:r>
    </w:p>
  </w:comment>
  <w:comment w:initials="DJPS" w:author="DIEGO JAVIER PARADA SERRANO" w:date="2017-08-29T16:14:00Z" w:id="36">
    <w:p w:rsidR="00B8106B" w:rsidRDefault="00B8106B" w14:paraId="1B8D39B4" w14:textId="13105258">
      <w:pPr>
        <w:pStyle w:val="Textocomentario"/>
      </w:pPr>
      <w:r>
        <w:rPr>
          <w:rStyle w:val="Refdecomentario"/>
        </w:rPr>
        <w:annotationRef/>
      </w:r>
      <w:r>
        <w:t>Esto es lo mismo que manejo de excepciones???</w:t>
      </w:r>
    </w:p>
  </w:comment>
  <w:comment w:initials="DJPS" w:author="DIEGO JAVIER PARADA SERRANO" w:date="2017-08-29T16:13:00Z" w:id="38">
    <w:p w:rsidR="00B8106B" w:rsidRDefault="00B8106B" w14:paraId="446B6FB5" w14:textId="5254D571">
      <w:pPr>
        <w:pStyle w:val="Textocomentario"/>
      </w:pPr>
      <w:r>
        <w:rPr>
          <w:rStyle w:val="Refdecomentario"/>
        </w:rPr>
        <w:annotationRef/>
      </w:r>
      <w:r>
        <w:t>Esta tabla no merece ninguna explicación???</w:t>
      </w:r>
    </w:p>
  </w:comment>
  <w:comment w:initials="RC" w:author="Rene Rodriguez Clavijo" w:date="2017-08-31T07:32:11" w:id="1612170342">
    <w:p w:rsidR="245F18E0" w:rsidRDefault="245F18E0" w14:paraId="6EFB9303" w14:textId="3263D67A">
      <w:pPr>
        <w:pStyle w:val="CommentText"/>
      </w:pPr>
      <w:r>
        <w:rPr>
          <w:rStyle w:val="CommentReference"/>
        </w:rPr>
        <w:annotationRef/>
      </w:r>
      <w:r>
        <w:t>la</w:t>
      </w:r>
    </w:p>
  </w:comment>
  <w:comment w:initials="RC" w:author="Rene Rodriguez Clavijo" w:date="2017-08-31T07:41:31" w:id="643610291">
    <w:p w:rsidR="3D4AD274" w:rsidRDefault="3D4AD274" w14:paraId="1A5D3522" w14:textId="219DB54B">
      <w:pPr>
        <w:pStyle w:val="CommentText"/>
      </w:pPr>
      <w:r>
        <w:rPr>
          <w:rStyle w:val="CommentReference"/>
        </w:rPr>
        <w:annotationRef/>
      </w:r>
      <w:r>
        <w:t>¿bien formadas según qué enfoque?</w:t>
      </w:r>
    </w:p>
  </w:comment>
  <w:comment w:initials="RC" w:author="Rene Rodriguez Clavijo" w:date="2017-08-31T07:52:37" w:id="132023115">
    <w:p w:rsidR="04FB02E4" w:rsidRDefault="04FB02E4" w14:paraId="54AD50C3" w14:textId="7B6F2D58">
      <w:pPr>
        <w:pStyle w:val="CommentText"/>
      </w:pPr>
      <w:r>
        <w:rPr>
          <w:rStyle w:val="CommentReference"/>
        </w:rPr>
        <w:annotationRef/>
      </w:r>
      <w:r>
        <w:t xml:space="preserve">¿y consultar los horarios?, o </w:t>
      </w:r>
    </w:p>
    <w:p w:rsidR="04FB02E4" w:rsidRDefault="04FB02E4" w14:paraId="45C22EB4" w14:textId="3F54342C">
      <w:pPr>
        <w:pStyle w:val="CommentText"/>
      </w:pPr>
      <w:r>
        <w:t>¿El administrador podrá agregar, eliminar, modificar horarios?</w:t>
      </w:r>
    </w:p>
    <w:p w:rsidR="04FB02E4" w:rsidRDefault="04FB02E4" w14:paraId="174E6315" w14:textId="2EEECE34">
      <w:pPr>
        <w:pStyle w:val="CommentText"/>
      </w:pPr>
      <w:r>
        <w:t/>
      </w:r>
    </w:p>
  </w:comment>
  <w:comment w:initials="RC" w:author="Rene Rodriguez Clavijo" w:date="2017-08-31T07:59:33" w:id="1685032365">
    <w:p w:rsidR="669B1A1F" w:rsidRDefault="669B1A1F" w14:paraId="298A8C78" w14:textId="2FBB13DA">
      <w:pPr>
        <w:pStyle w:val="CommentText"/>
      </w:pPr>
      <w:r>
        <w:rPr>
          <w:rStyle w:val="CommentReference"/>
        </w:rPr>
        <w:annotationRef/>
      </w:r>
      <w:r>
        <w:t>¿Qué prueba realizarían presentando los mockups?</w:t>
      </w:r>
    </w:p>
    <w:p w:rsidR="669B1A1F" w:rsidRDefault="669B1A1F" w14:paraId="4E4C7296" w14:textId="70D51D6D">
      <w:pPr>
        <w:pStyle w:val="CommentText"/>
      </w:pPr>
      <w:r>
        <w:t xml:space="preserve">Con los mockups podrían probar también la navegación, el orden de la información, las vistas en diferentes resoluciones y las reacciones de las personas. </w:t>
      </w:r>
    </w:p>
    <w:p w:rsidR="669B1A1F" w:rsidRDefault="669B1A1F" w14:paraId="48B8FD63" w14:textId="7255EA34">
      <w:pPr>
        <w:pStyle w:val="CommentText"/>
      </w:pPr>
      <w:r>
        <w:t>Podrían realizarlos en papel o utilizando una herramienta como invision, marvel app o incluso PowerPoint para realizar una buena prueba con mockups</w:t>
      </w:r>
    </w:p>
  </w:comment>
  <w:comment w:initials="RC" w:author="Rene Rodriguez Clavijo" w:date="2017-08-31T08:03:47" w:id="702005045">
    <w:p w:rsidR="69074BBE" w:rsidRDefault="69074BBE" w14:paraId="6B4BF631" w14:textId="0A1DC0C7">
      <w:pPr>
        <w:pStyle w:val="CommentText"/>
      </w:pPr>
      <w:r>
        <w:rPr>
          <w:rStyle w:val="CommentReference"/>
        </w:rPr>
        <w:annotationRef/>
      </w:r>
      <w:r>
        <w:t>probar la base de datos con mockups no sería lo ideal, creo que la prueba sobra.</w:t>
      </w:r>
    </w:p>
  </w:comment>
  <w:comment w:initials="AA" w:author="Angelica Florez Abril" w:date="2017-08-31T08:21:46" w:id="520847826">
    <w:p w:rsidR="78BB6736" w:rsidRDefault="78BB6736" w14:paraId="341C6695" w14:textId="5EF0398A">
      <w:pPr>
        <w:pStyle w:val="CommentText"/>
      </w:pPr>
      <w:r>
        <w:rPr>
          <w:rStyle w:val="CommentReference"/>
        </w:rPr>
        <w:annotationRef/>
      </w:r>
      <w:r>
        <w:t>Considero que es un buen documento de requerimientos, tienen en cuenta la mayor parte de los mismos. En los funcionales coloqué algunos comentarios sobre lo que considero falta.</w:t>
      </w:r>
    </w:p>
    <w:p w:rsidR="78BB6736" w:rsidRDefault="78BB6736" w14:paraId="55A5DAC2" w14:textId="176D654F">
      <w:pPr>
        <w:pStyle w:val="CommentText"/>
      </w:pPr>
      <w:r>
        <w:t>comentarios profesor René:</w:t>
      </w:r>
    </w:p>
    <w:p w:rsidR="78BB6736" w:rsidRDefault="78BB6736" w14:paraId="14CB714F" w14:textId="0E4416EA">
      <w:pPr>
        <w:pStyle w:val="CommentText"/>
      </w:pPr>
      <w:r>
        <w:t>Si van por buen camino, aunque tienen más claridad en los requerimientos funcionales y no funcionales, todos los requerimientos de pruebas parecen estar orientados a llenar una bitácora el historial de errores de tuvieron en el transcurso del desarrollo, deberían tomar en cuenta tipo de prueba, como las pruebas unitarias, donde se planean pruebas y se programan para tener una validación de objetos, métodos y clases. Esto haría que el proyecto tome más tiempo que el que debería, pero tenerlo en cuenta para validar o soportar la prueba de integración, me parecería importante.</w:t>
      </w:r>
    </w:p>
  </w:comment>
</w:comments>
</file>

<file path=word/commentsExtended.xml><?xml version="1.0" encoding="utf-8"?>
<w15:commentsEx xmlns:mc="http://schemas.openxmlformats.org/markup-compatibility/2006" xmlns:w15="http://schemas.microsoft.com/office/word/2012/wordml" mc:Ignorable="w15">
  <w15:commentEx w15:done="0" w15:paraId="0B939B72"/>
  <w15:commentEx w15:done="0" w15:paraId="3A523551"/>
  <w15:commentEx w15:done="0" w15:paraId="1F2C9EE9"/>
  <w15:commentEx w15:done="0" w15:paraId="21C144A8"/>
  <w15:commentEx w15:done="0" w15:paraId="7C3C3F60"/>
  <w15:commentEx w15:done="0" w15:paraId="44D9BA5E"/>
  <w15:commentEx w15:done="0" w15:paraId="015FC78B"/>
  <w15:commentEx w15:done="0" w15:paraId="1DFCB689"/>
  <w15:commentEx w15:done="0" w15:paraId="0DE2584E"/>
  <w15:commentEx w15:done="0" w15:paraId="1B8D39B4"/>
  <w15:commentEx w15:done="0" w15:paraId="446B6FB5"/>
  <w15:commentEx w15:done="0" w15:paraId="6EFB9303"/>
  <w15:commentEx w15:done="0" w15:paraId="1A5D3522"/>
  <w15:commentEx w15:done="0" w15:paraId="174E6315"/>
  <w15:commentEx w15:done="0" w15:paraId="48B8FD63"/>
  <w15:commentEx w15:done="0" w15:paraId="6B4BF631"/>
  <w15:commentEx w15:done="0" w15:paraId="14CB714F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984596"/>
    <w:multiLevelType w:val="hybridMultilevel"/>
    <w:tmpl w:val="96607B14"/>
    <w:lvl w:ilvl="0" w:tplc="2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2347208F"/>
    <w:multiLevelType w:val="hybridMultilevel"/>
    <w:tmpl w:val="703E5AB8"/>
    <w:lvl w:ilvl="0" w:tplc="BB3A532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ED4C258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94C13B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74EDBB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5602082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8774FA0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AD0392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5CEF92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584BFA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3F270F4D"/>
    <w:multiLevelType w:val="multilevel"/>
    <w:tmpl w:val="F028CF48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>
    <w:nsid w:val="3F624814"/>
    <w:multiLevelType w:val="hybridMultilevel"/>
    <w:tmpl w:val="B2C822E4"/>
    <w:lvl w:ilvl="0" w:tplc="FD58CD9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8614313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6B404F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540B42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BF7A209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DB2615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C085EA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2C074E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BAF4981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572B50CA"/>
    <w:multiLevelType w:val="hybridMultilevel"/>
    <w:tmpl w:val="1D64025C"/>
    <w:lvl w:ilvl="0" w:tplc="FB3A688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C730308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B9C040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5AEF92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ECCB89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23255F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A6A4A7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1DEC51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624C08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>
    <w:nsid w:val="6055647F"/>
    <w:multiLevelType w:val="hybridMultilevel"/>
    <w:tmpl w:val="353A6C52"/>
    <w:lvl w:ilvl="0" w:tplc="278A4F3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8B825BA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81A19F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A3A2BE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BDA6AA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5FA85A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C5076B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EE66FC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0327F4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2"/>
  </w:num>
  <w:num w:numId="5">
    <w:abstractNumId w:val="4"/>
  </w:num>
  <w:num w:numId="6">
    <w:abstractNumId w:val="0"/>
  </w:num>
</w:numbering>
</file>

<file path=word/people.xml><?xml version="1.0" encoding="utf-8"?>
<w15:people xmlns:mc="http://schemas.openxmlformats.org/markup-compatibility/2006" xmlns:w15="http://schemas.microsoft.com/office/word/2012/wordml" mc:Ignorable="w15">
  <w15:person w15:author="Angelica">
    <w15:presenceInfo w15:providerId="None" w15:userId="Angelica"/>
  </w15:person>
  <w15:person w15:author="DIEGO JAVIER PARADA SERRANO">
    <w15:presenceInfo w15:providerId="None" w15:userId=""/>
  </w15:person>
  <w15:person w15:author="Rene Rodriguez Clavijo">
    <w15:presenceInfo w15:providerId="AD" w15:userId="1003BFFD82FC779A@LIVE.COM"/>
  </w15:person>
  <w15:person w15:author="Angelica Florez Abril">
    <w15:presenceInfo w15:providerId="AD" w15:userId="1003BFFD8018353D@LIVE.COM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dirty"/>
  <w:trackRevision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0D19"/>
    <w:rsid w:val="00006603"/>
    <w:rsid w:val="00034BD8"/>
    <w:rsid w:val="00045BCC"/>
    <w:rsid w:val="00062A6D"/>
    <w:rsid w:val="00065346"/>
    <w:rsid w:val="00065728"/>
    <w:rsid w:val="00086CCE"/>
    <w:rsid w:val="00096A32"/>
    <w:rsid w:val="000A0728"/>
    <w:rsid w:val="000A10ED"/>
    <w:rsid w:val="000B3A6C"/>
    <w:rsid w:val="000B4C48"/>
    <w:rsid w:val="000B68E8"/>
    <w:rsid w:val="000D0FE2"/>
    <w:rsid w:val="000D3F69"/>
    <w:rsid w:val="000E1442"/>
    <w:rsid w:val="000E16E7"/>
    <w:rsid w:val="000E1BD1"/>
    <w:rsid w:val="000E211D"/>
    <w:rsid w:val="000E50ED"/>
    <w:rsid w:val="000F180D"/>
    <w:rsid w:val="000F33B2"/>
    <w:rsid w:val="00106085"/>
    <w:rsid w:val="00106D1A"/>
    <w:rsid w:val="0012650E"/>
    <w:rsid w:val="00134447"/>
    <w:rsid w:val="00136333"/>
    <w:rsid w:val="0014021D"/>
    <w:rsid w:val="00140F58"/>
    <w:rsid w:val="00160E42"/>
    <w:rsid w:val="001702FC"/>
    <w:rsid w:val="0017182C"/>
    <w:rsid w:val="001810BC"/>
    <w:rsid w:val="001902B8"/>
    <w:rsid w:val="001904D8"/>
    <w:rsid w:val="00192C74"/>
    <w:rsid w:val="00195938"/>
    <w:rsid w:val="001B6C7C"/>
    <w:rsid w:val="001C1659"/>
    <w:rsid w:val="001D000B"/>
    <w:rsid w:val="001D5318"/>
    <w:rsid w:val="001F2157"/>
    <w:rsid w:val="001F7534"/>
    <w:rsid w:val="00205E54"/>
    <w:rsid w:val="00206272"/>
    <w:rsid w:val="00215B74"/>
    <w:rsid w:val="002216DF"/>
    <w:rsid w:val="00222F04"/>
    <w:rsid w:val="00226C48"/>
    <w:rsid w:val="00232E14"/>
    <w:rsid w:val="00257B27"/>
    <w:rsid w:val="00267325"/>
    <w:rsid w:val="00267A4F"/>
    <w:rsid w:val="002749CC"/>
    <w:rsid w:val="002855B1"/>
    <w:rsid w:val="0029222C"/>
    <w:rsid w:val="002A1A64"/>
    <w:rsid w:val="002C02A5"/>
    <w:rsid w:val="002E3E19"/>
    <w:rsid w:val="002E4BFA"/>
    <w:rsid w:val="002E6C72"/>
    <w:rsid w:val="00301AA8"/>
    <w:rsid w:val="00310101"/>
    <w:rsid w:val="00311489"/>
    <w:rsid w:val="00322C0E"/>
    <w:rsid w:val="003238A4"/>
    <w:rsid w:val="003265BD"/>
    <w:rsid w:val="00327BA1"/>
    <w:rsid w:val="003377BE"/>
    <w:rsid w:val="003454B2"/>
    <w:rsid w:val="00356071"/>
    <w:rsid w:val="003634BF"/>
    <w:rsid w:val="003A4D0A"/>
    <w:rsid w:val="003A4D73"/>
    <w:rsid w:val="003A587E"/>
    <w:rsid w:val="003B2F94"/>
    <w:rsid w:val="003B7FFA"/>
    <w:rsid w:val="003C124E"/>
    <w:rsid w:val="003C3BBB"/>
    <w:rsid w:val="003D0B2F"/>
    <w:rsid w:val="003D4E84"/>
    <w:rsid w:val="003F4890"/>
    <w:rsid w:val="00413882"/>
    <w:rsid w:val="00423E35"/>
    <w:rsid w:val="00425FAC"/>
    <w:rsid w:val="00427F51"/>
    <w:rsid w:val="00440FE7"/>
    <w:rsid w:val="00443315"/>
    <w:rsid w:val="004523CD"/>
    <w:rsid w:val="0045574F"/>
    <w:rsid w:val="00460EF2"/>
    <w:rsid w:val="00461AFE"/>
    <w:rsid w:val="0046455D"/>
    <w:rsid w:val="00472F84"/>
    <w:rsid w:val="00482666"/>
    <w:rsid w:val="004853AA"/>
    <w:rsid w:val="00493869"/>
    <w:rsid w:val="0049699A"/>
    <w:rsid w:val="0049778B"/>
    <w:rsid w:val="004B6311"/>
    <w:rsid w:val="004C1761"/>
    <w:rsid w:val="004F358A"/>
    <w:rsid w:val="004F5876"/>
    <w:rsid w:val="004F7BB2"/>
    <w:rsid w:val="005075F3"/>
    <w:rsid w:val="00517A4D"/>
    <w:rsid w:val="00521276"/>
    <w:rsid w:val="00531507"/>
    <w:rsid w:val="0053791C"/>
    <w:rsid w:val="0054147B"/>
    <w:rsid w:val="00546BDB"/>
    <w:rsid w:val="005471BE"/>
    <w:rsid w:val="00566260"/>
    <w:rsid w:val="005824C1"/>
    <w:rsid w:val="00582525"/>
    <w:rsid w:val="00590662"/>
    <w:rsid w:val="0059174D"/>
    <w:rsid w:val="00594C13"/>
    <w:rsid w:val="005A2E03"/>
    <w:rsid w:val="005A33C1"/>
    <w:rsid w:val="005A6901"/>
    <w:rsid w:val="005B238C"/>
    <w:rsid w:val="005B7B5F"/>
    <w:rsid w:val="005C3CD3"/>
    <w:rsid w:val="005C49F6"/>
    <w:rsid w:val="005D0CD8"/>
    <w:rsid w:val="005D1173"/>
    <w:rsid w:val="005E301C"/>
    <w:rsid w:val="005F0F72"/>
    <w:rsid w:val="005F34B5"/>
    <w:rsid w:val="005F3D17"/>
    <w:rsid w:val="00605F2A"/>
    <w:rsid w:val="00613BC8"/>
    <w:rsid w:val="00616E2D"/>
    <w:rsid w:val="0065322E"/>
    <w:rsid w:val="006555D4"/>
    <w:rsid w:val="00656C38"/>
    <w:rsid w:val="00663AAB"/>
    <w:rsid w:val="00665BDC"/>
    <w:rsid w:val="0067277B"/>
    <w:rsid w:val="006731EE"/>
    <w:rsid w:val="0069500D"/>
    <w:rsid w:val="006A6563"/>
    <w:rsid w:val="006D150B"/>
    <w:rsid w:val="006D541B"/>
    <w:rsid w:val="006E7098"/>
    <w:rsid w:val="006F24C2"/>
    <w:rsid w:val="006F50F0"/>
    <w:rsid w:val="006F510C"/>
    <w:rsid w:val="00705D98"/>
    <w:rsid w:val="00706CCD"/>
    <w:rsid w:val="007119B7"/>
    <w:rsid w:val="00720453"/>
    <w:rsid w:val="00721905"/>
    <w:rsid w:val="0072609E"/>
    <w:rsid w:val="007265A0"/>
    <w:rsid w:val="007342D2"/>
    <w:rsid w:val="0073441D"/>
    <w:rsid w:val="00755F06"/>
    <w:rsid w:val="00760B03"/>
    <w:rsid w:val="007612F4"/>
    <w:rsid w:val="00763D21"/>
    <w:rsid w:val="0078467A"/>
    <w:rsid w:val="0078607D"/>
    <w:rsid w:val="007A272D"/>
    <w:rsid w:val="007B1624"/>
    <w:rsid w:val="007B2244"/>
    <w:rsid w:val="007C7192"/>
    <w:rsid w:val="007F186D"/>
    <w:rsid w:val="007F4270"/>
    <w:rsid w:val="00803255"/>
    <w:rsid w:val="00805CE8"/>
    <w:rsid w:val="00821616"/>
    <w:rsid w:val="008508D7"/>
    <w:rsid w:val="0085094A"/>
    <w:rsid w:val="00854F8D"/>
    <w:rsid w:val="00856397"/>
    <w:rsid w:val="008701CF"/>
    <w:rsid w:val="00876E9B"/>
    <w:rsid w:val="00877BB4"/>
    <w:rsid w:val="00884301"/>
    <w:rsid w:val="008A3A53"/>
    <w:rsid w:val="008C46D0"/>
    <w:rsid w:val="008C4A09"/>
    <w:rsid w:val="008D39C8"/>
    <w:rsid w:val="008E2D9A"/>
    <w:rsid w:val="008E38B6"/>
    <w:rsid w:val="008F3E97"/>
    <w:rsid w:val="00900D5A"/>
    <w:rsid w:val="00903C3A"/>
    <w:rsid w:val="00916809"/>
    <w:rsid w:val="009205EA"/>
    <w:rsid w:val="00923B6D"/>
    <w:rsid w:val="0093797A"/>
    <w:rsid w:val="00942105"/>
    <w:rsid w:val="00946CEE"/>
    <w:rsid w:val="009478E5"/>
    <w:rsid w:val="009558D7"/>
    <w:rsid w:val="00956608"/>
    <w:rsid w:val="00962338"/>
    <w:rsid w:val="00970FDC"/>
    <w:rsid w:val="0097116F"/>
    <w:rsid w:val="0097415B"/>
    <w:rsid w:val="00976D4A"/>
    <w:rsid w:val="00991DEA"/>
    <w:rsid w:val="0099433D"/>
    <w:rsid w:val="00997C3C"/>
    <w:rsid w:val="009A0E4A"/>
    <w:rsid w:val="009A5163"/>
    <w:rsid w:val="009B48C5"/>
    <w:rsid w:val="009B746A"/>
    <w:rsid w:val="009B783D"/>
    <w:rsid w:val="009C4757"/>
    <w:rsid w:val="009C5CF3"/>
    <w:rsid w:val="009D0C48"/>
    <w:rsid w:val="009E1B4C"/>
    <w:rsid w:val="009E4EF1"/>
    <w:rsid w:val="009F2A4C"/>
    <w:rsid w:val="009F2F02"/>
    <w:rsid w:val="00A02E4F"/>
    <w:rsid w:val="00A0530D"/>
    <w:rsid w:val="00A1327A"/>
    <w:rsid w:val="00A14610"/>
    <w:rsid w:val="00A31B03"/>
    <w:rsid w:val="00A344AD"/>
    <w:rsid w:val="00A35A4C"/>
    <w:rsid w:val="00A40CB8"/>
    <w:rsid w:val="00A43B15"/>
    <w:rsid w:val="00A60D77"/>
    <w:rsid w:val="00A60DB1"/>
    <w:rsid w:val="00A64F90"/>
    <w:rsid w:val="00A6760A"/>
    <w:rsid w:val="00AA574A"/>
    <w:rsid w:val="00AB2814"/>
    <w:rsid w:val="00AB29AC"/>
    <w:rsid w:val="00AB3683"/>
    <w:rsid w:val="00AB3C52"/>
    <w:rsid w:val="00AC0FB3"/>
    <w:rsid w:val="00AC2666"/>
    <w:rsid w:val="00AC4C4C"/>
    <w:rsid w:val="00AD3DBE"/>
    <w:rsid w:val="00AD460F"/>
    <w:rsid w:val="00AD5F2A"/>
    <w:rsid w:val="00AD6D1F"/>
    <w:rsid w:val="00AF3140"/>
    <w:rsid w:val="00AF72EA"/>
    <w:rsid w:val="00B0455C"/>
    <w:rsid w:val="00B063A5"/>
    <w:rsid w:val="00B1455A"/>
    <w:rsid w:val="00B15284"/>
    <w:rsid w:val="00B1654B"/>
    <w:rsid w:val="00B30DAB"/>
    <w:rsid w:val="00B30E60"/>
    <w:rsid w:val="00B31F27"/>
    <w:rsid w:val="00B32E45"/>
    <w:rsid w:val="00B34366"/>
    <w:rsid w:val="00B40286"/>
    <w:rsid w:val="00B40B6F"/>
    <w:rsid w:val="00B4454E"/>
    <w:rsid w:val="00B52751"/>
    <w:rsid w:val="00B5364C"/>
    <w:rsid w:val="00B64BC3"/>
    <w:rsid w:val="00B7079E"/>
    <w:rsid w:val="00B70B65"/>
    <w:rsid w:val="00B8106B"/>
    <w:rsid w:val="00B87070"/>
    <w:rsid w:val="00B97EBD"/>
    <w:rsid w:val="00BA3AB0"/>
    <w:rsid w:val="00BB0E8E"/>
    <w:rsid w:val="00BB4488"/>
    <w:rsid w:val="00BB7C95"/>
    <w:rsid w:val="00BC07FF"/>
    <w:rsid w:val="00BC2564"/>
    <w:rsid w:val="00BF287F"/>
    <w:rsid w:val="00BF459F"/>
    <w:rsid w:val="00BF5128"/>
    <w:rsid w:val="00BF6119"/>
    <w:rsid w:val="00C13EB7"/>
    <w:rsid w:val="00C23DD8"/>
    <w:rsid w:val="00C264DA"/>
    <w:rsid w:val="00C32FCC"/>
    <w:rsid w:val="00C339F9"/>
    <w:rsid w:val="00C400D7"/>
    <w:rsid w:val="00C410DB"/>
    <w:rsid w:val="00C41E52"/>
    <w:rsid w:val="00C424B3"/>
    <w:rsid w:val="00C43A55"/>
    <w:rsid w:val="00C56002"/>
    <w:rsid w:val="00C56AC4"/>
    <w:rsid w:val="00C57DFC"/>
    <w:rsid w:val="00C72240"/>
    <w:rsid w:val="00C74A4A"/>
    <w:rsid w:val="00C778DC"/>
    <w:rsid w:val="00C97DBD"/>
    <w:rsid w:val="00CB7F51"/>
    <w:rsid w:val="00CC2C30"/>
    <w:rsid w:val="00CC6D52"/>
    <w:rsid w:val="00CD402A"/>
    <w:rsid w:val="00CD50E4"/>
    <w:rsid w:val="00CE0859"/>
    <w:rsid w:val="00CF18ED"/>
    <w:rsid w:val="00CF6F56"/>
    <w:rsid w:val="00D018DF"/>
    <w:rsid w:val="00D0225E"/>
    <w:rsid w:val="00D10529"/>
    <w:rsid w:val="00D12AB7"/>
    <w:rsid w:val="00D23472"/>
    <w:rsid w:val="00D25EE3"/>
    <w:rsid w:val="00D260FA"/>
    <w:rsid w:val="00D26B65"/>
    <w:rsid w:val="00D30D19"/>
    <w:rsid w:val="00D3483B"/>
    <w:rsid w:val="00D37B8F"/>
    <w:rsid w:val="00D40A85"/>
    <w:rsid w:val="00D41700"/>
    <w:rsid w:val="00D432EA"/>
    <w:rsid w:val="00D517E5"/>
    <w:rsid w:val="00D5238C"/>
    <w:rsid w:val="00D57185"/>
    <w:rsid w:val="00D574F0"/>
    <w:rsid w:val="00D71962"/>
    <w:rsid w:val="00D7335E"/>
    <w:rsid w:val="00D90B03"/>
    <w:rsid w:val="00D92D4D"/>
    <w:rsid w:val="00D97866"/>
    <w:rsid w:val="00D97C58"/>
    <w:rsid w:val="00DA5B77"/>
    <w:rsid w:val="00DC4DAE"/>
    <w:rsid w:val="00DD10E7"/>
    <w:rsid w:val="00DD4107"/>
    <w:rsid w:val="00DE50FC"/>
    <w:rsid w:val="00DE58CD"/>
    <w:rsid w:val="00DF5C21"/>
    <w:rsid w:val="00E16376"/>
    <w:rsid w:val="00E45414"/>
    <w:rsid w:val="00E47F90"/>
    <w:rsid w:val="00E51977"/>
    <w:rsid w:val="00E7232F"/>
    <w:rsid w:val="00E75A51"/>
    <w:rsid w:val="00EA0C8D"/>
    <w:rsid w:val="00EA1F98"/>
    <w:rsid w:val="00EA4634"/>
    <w:rsid w:val="00EB2ABF"/>
    <w:rsid w:val="00EB4FBD"/>
    <w:rsid w:val="00EC1732"/>
    <w:rsid w:val="00EC4C0C"/>
    <w:rsid w:val="00EC69BD"/>
    <w:rsid w:val="00ED00E6"/>
    <w:rsid w:val="00ED1381"/>
    <w:rsid w:val="00ED20EC"/>
    <w:rsid w:val="00ED6581"/>
    <w:rsid w:val="00EE24C4"/>
    <w:rsid w:val="00EE6282"/>
    <w:rsid w:val="00EF14A5"/>
    <w:rsid w:val="00F05AD7"/>
    <w:rsid w:val="00F1633A"/>
    <w:rsid w:val="00F16859"/>
    <w:rsid w:val="00F27626"/>
    <w:rsid w:val="00F30744"/>
    <w:rsid w:val="00F31DBB"/>
    <w:rsid w:val="00F37AFE"/>
    <w:rsid w:val="00F446D1"/>
    <w:rsid w:val="00F45159"/>
    <w:rsid w:val="00F765B8"/>
    <w:rsid w:val="00F85820"/>
    <w:rsid w:val="00F87CAC"/>
    <w:rsid w:val="00F90506"/>
    <w:rsid w:val="00F92153"/>
    <w:rsid w:val="00FA31DC"/>
    <w:rsid w:val="00FA517B"/>
    <w:rsid w:val="00FB0036"/>
    <w:rsid w:val="00FB10C7"/>
    <w:rsid w:val="00FB4C78"/>
    <w:rsid w:val="00FB67CC"/>
    <w:rsid w:val="00FC178B"/>
    <w:rsid w:val="00FC4B70"/>
    <w:rsid w:val="00FE112F"/>
    <w:rsid w:val="00FE15BD"/>
    <w:rsid w:val="00FE1F63"/>
    <w:rsid w:val="00FF39C6"/>
    <w:rsid w:val="00FF47B5"/>
    <w:rsid w:val="013A1DCA"/>
    <w:rsid w:val="04FB02E4"/>
    <w:rsid w:val="0BCDA800"/>
    <w:rsid w:val="245F18E0"/>
    <w:rsid w:val="3D4AD274"/>
    <w:rsid w:val="50E208ED"/>
    <w:rsid w:val="669B1A1F"/>
    <w:rsid w:val="69074BBE"/>
    <w:rsid w:val="6C20BAE2"/>
    <w:rsid w:val="78BB6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1E33AF"/>
  <w15:chartTrackingRefBased/>
  <w15:docId w15:val="{2CEDE255-C2DB-4DFE-A07C-BD6800A10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semiHidden="1" w:unhideWhenUsed="1" w:qFormat="1"/>
    <w:lsdException w:name="heading 3" w:uiPriority="0" w:semiHidden="1" w:unhideWhenUsed="1" w:qFormat="1"/>
    <w:lsdException w:name="heading 4" w:uiPriority="9" w:semiHidden="1" w:unhideWhenUsed="1" w:qFormat="1"/>
    <w:lsdException w:name="heading 5" w:uiPriority="0" w:semiHidden="1" w:unhideWhenUsed="1" w:qFormat="1"/>
    <w:lsdException w:name="heading 6" w:uiPriority="0" w:semiHidden="1" w:unhideWhenUsed="1" w:qFormat="1"/>
    <w:lsdException w:name="heading 7" w:uiPriority="0" w:semiHidden="1" w:unhideWhenUsed="1" w:qFormat="1"/>
    <w:lsdException w:name="heading 8" w:uiPriority="0" w:semiHidden="1" w:unhideWhenUsed="1" w:qFormat="1"/>
    <w:lsdException w:name="heading 9" w:uiPriority="0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uiPriority="0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D30D19"/>
    <w:pPr>
      <w:spacing w:after="0" w:line="240" w:lineRule="auto"/>
      <w:jc w:val="both"/>
    </w:pPr>
    <w:rPr>
      <w:rFonts w:ascii="Arial" w:hAnsi="Arial" w:eastAsia="Times New Roman" w:cs="Times New Roman"/>
      <w:sz w:val="24"/>
      <w:szCs w:val="24"/>
      <w:lang w:val="es-MX"/>
    </w:rPr>
  </w:style>
  <w:style w:type="paragraph" w:styleId="Ttulo1">
    <w:name w:val="heading 1"/>
    <w:basedOn w:val="Normal"/>
    <w:next w:val="Textoindependiente"/>
    <w:link w:val="Ttulo1Car"/>
    <w:qFormat/>
    <w:rsid w:val="00D30D19"/>
    <w:pPr>
      <w:keepNext/>
      <w:pageBreakBefore/>
      <w:numPr>
        <w:numId w:val="4"/>
      </w:numPr>
      <w:spacing w:after="120"/>
      <w:outlineLvl w:val="0"/>
    </w:pPr>
    <w:rPr>
      <w:b/>
      <w:bCs/>
      <w:sz w:val="28"/>
      <w:lang w:val="es-CL"/>
    </w:rPr>
  </w:style>
  <w:style w:type="paragraph" w:styleId="Ttulo2">
    <w:name w:val="heading 2"/>
    <w:basedOn w:val="Normal"/>
    <w:next w:val="Textoindependiente"/>
    <w:link w:val="Ttulo2Car"/>
    <w:qFormat/>
    <w:rsid w:val="00D30D19"/>
    <w:pPr>
      <w:keepNext/>
      <w:numPr>
        <w:ilvl w:val="1"/>
        <w:numId w:val="4"/>
      </w:numPr>
      <w:spacing w:before="240" w:after="120"/>
      <w:outlineLvl w:val="1"/>
    </w:pPr>
    <w:rPr>
      <w:rFonts w:cs="Arial"/>
      <w:b/>
      <w:bCs/>
      <w:iCs/>
      <w:szCs w:val="28"/>
      <w:lang w:val="es-CL"/>
    </w:rPr>
  </w:style>
  <w:style w:type="paragraph" w:styleId="Ttulo3">
    <w:name w:val="heading 3"/>
    <w:basedOn w:val="Normal"/>
    <w:next w:val="Textoindependiente"/>
    <w:link w:val="Ttulo3Car"/>
    <w:qFormat/>
    <w:rsid w:val="00D30D19"/>
    <w:pPr>
      <w:keepNext/>
      <w:numPr>
        <w:ilvl w:val="2"/>
        <w:numId w:val="4"/>
      </w:numPr>
      <w:spacing w:before="120" w:after="120"/>
      <w:ind w:left="0" w:firstLine="0"/>
      <w:outlineLvl w:val="2"/>
    </w:pPr>
    <w:rPr>
      <w:rFonts w:cs="Arial"/>
      <w:bCs/>
      <w:i/>
      <w:szCs w:val="26"/>
      <w:lang w:val="es-CL"/>
    </w:rPr>
  </w:style>
  <w:style w:type="paragraph" w:styleId="Ttulo5">
    <w:name w:val="heading 5"/>
    <w:basedOn w:val="Normal"/>
    <w:next w:val="Normal"/>
    <w:link w:val="Ttulo5Car"/>
    <w:qFormat/>
    <w:rsid w:val="00D30D19"/>
    <w:pPr>
      <w:numPr>
        <w:ilvl w:val="4"/>
        <w:numId w:val="4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qFormat/>
    <w:rsid w:val="00D30D19"/>
    <w:pPr>
      <w:numPr>
        <w:ilvl w:val="5"/>
        <w:numId w:val="4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Ttulo7">
    <w:name w:val="heading 7"/>
    <w:basedOn w:val="Normal"/>
    <w:next w:val="Normal"/>
    <w:link w:val="Ttulo7Car"/>
    <w:qFormat/>
    <w:rsid w:val="00D30D19"/>
    <w:pPr>
      <w:numPr>
        <w:ilvl w:val="6"/>
        <w:numId w:val="4"/>
      </w:numPr>
      <w:spacing w:before="240" w:after="60"/>
      <w:outlineLvl w:val="6"/>
    </w:pPr>
    <w:rPr>
      <w:rFonts w:ascii="Times New Roman" w:hAnsi="Times New Roman"/>
    </w:rPr>
  </w:style>
  <w:style w:type="paragraph" w:styleId="Ttulo8">
    <w:name w:val="heading 8"/>
    <w:basedOn w:val="Normal"/>
    <w:next w:val="Normal"/>
    <w:link w:val="Ttulo8Car"/>
    <w:qFormat/>
    <w:rsid w:val="00D30D19"/>
    <w:pPr>
      <w:numPr>
        <w:ilvl w:val="7"/>
        <w:numId w:val="4"/>
      </w:numPr>
      <w:spacing w:before="240" w:after="60"/>
      <w:outlineLvl w:val="7"/>
    </w:pPr>
    <w:rPr>
      <w:rFonts w:ascii="Times New Roman" w:hAnsi="Times New Roman"/>
      <w:i/>
      <w:iCs/>
    </w:rPr>
  </w:style>
  <w:style w:type="paragraph" w:styleId="Ttulo9">
    <w:name w:val="heading 9"/>
    <w:basedOn w:val="Normal"/>
    <w:next w:val="Normal"/>
    <w:link w:val="Ttulo9Car"/>
    <w:qFormat/>
    <w:rsid w:val="00D30D19"/>
    <w:pPr>
      <w:numPr>
        <w:ilvl w:val="8"/>
        <w:numId w:val="4"/>
      </w:numPr>
      <w:spacing w:before="240" w:after="60"/>
      <w:outlineLvl w:val="8"/>
    </w:pPr>
    <w:rPr>
      <w:rFonts w:cs="Arial"/>
      <w:sz w:val="22"/>
      <w:szCs w:val="22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rsid w:val="00D30D19"/>
    <w:pPr>
      <w:spacing w:before="240" w:after="60"/>
      <w:jc w:val="center"/>
      <w:outlineLvl w:val="0"/>
    </w:pPr>
    <w:rPr>
      <w:rFonts w:cs="Arial"/>
      <w:b/>
      <w:bCs/>
      <w:kern w:val="28"/>
      <w:sz w:val="40"/>
      <w:szCs w:val="32"/>
      <w:lang w:val="es-CL"/>
    </w:rPr>
  </w:style>
  <w:style w:type="character" w:styleId="PuestoCar" w:customStyle="1">
    <w:name w:val="Puesto Car"/>
    <w:basedOn w:val="Fuentedeprrafopredeter"/>
    <w:link w:val="Puesto"/>
    <w:rsid w:val="00D30D19"/>
    <w:rPr>
      <w:rFonts w:ascii="Arial" w:hAnsi="Arial" w:eastAsia="Times New Roman" w:cs="Arial"/>
      <w:b/>
      <w:bCs/>
      <w:kern w:val="28"/>
      <w:sz w:val="40"/>
      <w:szCs w:val="32"/>
      <w:lang w:val="es-CL"/>
    </w:rPr>
  </w:style>
  <w:style w:type="paragraph" w:styleId="Textoindependiente">
    <w:name w:val="Body Text"/>
    <w:basedOn w:val="Normal"/>
    <w:link w:val="TextoindependienteCar"/>
    <w:rsid w:val="00D30D19"/>
    <w:pPr>
      <w:spacing w:after="120"/>
      <w:ind w:firstLine="576"/>
    </w:pPr>
    <w:rPr>
      <w:lang w:val="es-CL"/>
    </w:rPr>
  </w:style>
  <w:style w:type="character" w:styleId="TextoindependienteCar" w:customStyle="1">
    <w:name w:val="Texto independiente Car"/>
    <w:basedOn w:val="Fuentedeprrafopredeter"/>
    <w:link w:val="Textoindependiente"/>
    <w:rsid w:val="00D30D19"/>
    <w:rPr>
      <w:rFonts w:ascii="Arial" w:hAnsi="Arial" w:eastAsia="Times New Roman" w:cs="Times New Roman"/>
      <w:sz w:val="24"/>
      <w:szCs w:val="24"/>
      <w:lang w:val="es-CL"/>
    </w:rPr>
  </w:style>
  <w:style w:type="paragraph" w:styleId="Encabezado">
    <w:name w:val="header"/>
    <w:basedOn w:val="Normal"/>
    <w:link w:val="EncabezadoCar"/>
    <w:rsid w:val="00D30D19"/>
    <w:pPr>
      <w:tabs>
        <w:tab w:val="center" w:pos="4320"/>
        <w:tab w:val="right" w:pos="8640"/>
      </w:tabs>
    </w:pPr>
  </w:style>
  <w:style w:type="character" w:styleId="EncabezadoCar" w:customStyle="1">
    <w:name w:val="Encabezado Car"/>
    <w:basedOn w:val="Fuentedeprrafopredeter"/>
    <w:link w:val="Encabezado"/>
    <w:rsid w:val="00D30D19"/>
    <w:rPr>
      <w:rFonts w:ascii="Arial" w:hAnsi="Arial" w:eastAsia="Times New Roman" w:cs="Times New Roman"/>
      <w:sz w:val="24"/>
      <w:szCs w:val="24"/>
      <w:lang w:val="es-MX"/>
    </w:rPr>
  </w:style>
  <w:style w:type="paragraph" w:styleId="Tabladeilustraciones">
    <w:name w:val="table of figures"/>
    <w:basedOn w:val="Normal"/>
    <w:next w:val="Normal"/>
    <w:semiHidden/>
    <w:rsid w:val="00D30D19"/>
    <w:pPr>
      <w:ind w:left="480" w:hanging="480"/>
      <w:jc w:val="left"/>
    </w:pPr>
    <w:rPr>
      <w:smallCaps/>
    </w:rPr>
  </w:style>
  <w:style w:type="character" w:styleId="Ttulo1Car" w:customStyle="1">
    <w:name w:val="Título 1 Car"/>
    <w:basedOn w:val="Fuentedeprrafopredeter"/>
    <w:link w:val="Ttulo1"/>
    <w:rsid w:val="00D30D19"/>
    <w:rPr>
      <w:rFonts w:ascii="Arial" w:hAnsi="Arial" w:eastAsia="Times New Roman" w:cs="Times New Roman"/>
      <w:b/>
      <w:bCs/>
      <w:sz w:val="28"/>
      <w:szCs w:val="24"/>
      <w:lang w:val="es-CL"/>
    </w:rPr>
  </w:style>
  <w:style w:type="character" w:styleId="Ttulo2Car" w:customStyle="1">
    <w:name w:val="Título 2 Car"/>
    <w:basedOn w:val="Fuentedeprrafopredeter"/>
    <w:link w:val="Ttulo2"/>
    <w:rsid w:val="00D30D19"/>
    <w:rPr>
      <w:rFonts w:ascii="Arial" w:hAnsi="Arial" w:eastAsia="Times New Roman" w:cs="Arial"/>
      <w:b/>
      <w:bCs/>
      <w:iCs/>
      <w:sz w:val="24"/>
      <w:szCs w:val="28"/>
      <w:lang w:val="es-CL"/>
    </w:rPr>
  </w:style>
  <w:style w:type="character" w:styleId="Ttulo3Car" w:customStyle="1">
    <w:name w:val="Título 3 Car"/>
    <w:basedOn w:val="Fuentedeprrafopredeter"/>
    <w:link w:val="Ttulo3"/>
    <w:rsid w:val="00D30D19"/>
    <w:rPr>
      <w:rFonts w:ascii="Arial" w:hAnsi="Arial" w:eastAsia="Times New Roman" w:cs="Arial"/>
      <w:bCs/>
      <w:i/>
      <w:sz w:val="24"/>
      <w:szCs w:val="26"/>
      <w:lang w:val="es-CL"/>
    </w:rPr>
  </w:style>
  <w:style w:type="character" w:styleId="Ttulo5Car" w:customStyle="1">
    <w:name w:val="Título 5 Car"/>
    <w:basedOn w:val="Fuentedeprrafopredeter"/>
    <w:link w:val="Ttulo5"/>
    <w:rsid w:val="00D30D19"/>
    <w:rPr>
      <w:rFonts w:ascii="Arial" w:hAnsi="Arial" w:eastAsia="Times New Roman" w:cs="Times New Roman"/>
      <w:b/>
      <w:bCs/>
      <w:i/>
      <w:iCs/>
      <w:sz w:val="26"/>
      <w:szCs w:val="26"/>
      <w:lang w:val="es-MX"/>
    </w:rPr>
  </w:style>
  <w:style w:type="character" w:styleId="Ttulo6Car" w:customStyle="1">
    <w:name w:val="Título 6 Car"/>
    <w:basedOn w:val="Fuentedeprrafopredeter"/>
    <w:link w:val="Ttulo6"/>
    <w:rsid w:val="00D30D19"/>
    <w:rPr>
      <w:rFonts w:ascii="Times New Roman" w:hAnsi="Times New Roman" w:eastAsia="Times New Roman" w:cs="Times New Roman"/>
      <w:b/>
      <w:bCs/>
      <w:lang w:val="es-MX"/>
    </w:rPr>
  </w:style>
  <w:style w:type="character" w:styleId="Ttulo7Car" w:customStyle="1">
    <w:name w:val="Título 7 Car"/>
    <w:basedOn w:val="Fuentedeprrafopredeter"/>
    <w:link w:val="Ttulo7"/>
    <w:rsid w:val="00D30D19"/>
    <w:rPr>
      <w:rFonts w:ascii="Times New Roman" w:hAnsi="Times New Roman" w:eastAsia="Times New Roman" w:cs="Times New Roman"/>
      <w:sz w:val="24"/>
      <w:szCs w:val="24"/>
      <w:lang w:val="es-MX"/>
    </w:rPr>
  </w:style>
  <w:style w:type="character" w:styleId="Ttulo8Car" w:customStyle="1">
    <w:name w:val="Título 8 Car"/>
    <w:basedOn w:val="Fuentedeprrafopredeter"/>
    <w:link w:val="Ttulo8"/>
    <w:rsid w:val="00D30D19"/>
    <w:rPr>
      <w:rFonts w:ascii="Times New Roman" w:hAnsi="Times New Roman" w:eastAsia="Times New Roman" w:cs="Times New Roman"/>
      <w:i/>
      <w:iCs/>
      <w:sz w:val="24"/>
      <w:szCs w:val="24"/>
      <w:lang w:val="es-MX"/>
    </w:rPr>
  </w:style>
  <w:style w:type="character" w:styleId="Ttulo9Car" w:customStyle="1">
    <w:name w:val="Título 9 Car"/>
    <w:basedOn w:val="Fuentedeprrafopredeter"/>
    <w:link w:val="Ttulo9"/>
    <w:rsid w:val="00D30D19"/>
    <w:rPr>
      <w:rFonts w:ascii="Arial" w:hAnsi="Arial" w:eastAsia="Times New Roman" w:cs="Arial"/>
      <w:lang w:val="es-MX"/>
    </w:rPr>
  </w:style>
  <w:style w:type="table" w:styleId="Tablaconcuadrcula">
    <w:name w:val="Table Grid"/>
    <w:basedOn w:val="Tablanormal"/>
    <w:uiPriority w:val="59"/>
    <w:rsid w:val="00D432EA"/>
    <w:pPr>
      <w:spacing w:after="0" w:line="240" w:lineRule="auto"/>
    </w:pPr>
    <w:rPr>
      <w:rFonts w:ascii="Times New Roman" w:hAnsi="Times New Roman" w:eastAsia="Times New Roman" w:cs="Times New Roman"/>
      <w:sz w:val="20"/>
      <w:szCs w:val="20"/>
      <w:lang w:val="en-US" w:eastAsia="ja-JP"/>
    </w:r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Refdecomentario">
    <w:name w:val="annotation reference"/>
    <w:basedOn w:val="Fuentedeprrafopredeter"/>
    <w:uiPriority w:val="99"/>
    <w:semiHidden/>
    <w:unhideWhenUsed/>
    <w:rsid w:val="00DD10E7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DD10E7"/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semiHidden/>
    <w:rsid w:val="00DD10E7"/>
    <w:rPr>
      <w:rFonts w:ascii="Arial" w:hAnsi="Arial" w:eastAsia="Times New Roman" w:cs="Times New Roman"/>
      <w:sz w:val="20"/>
      <w:szCs w:val="20"/>
      <w:lang w:val="es-MX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DD10E7"/>
    <w:rPr>
      <w:b/>
      <w:bCs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/>
    <w:rsid w:val="00DD10E7"/>
    <w:rPr>
      <w:rFonts w:ascii="Arial" w:hAnsi="Arial" w:eastAsia="Times New Roman" w:cs="Times New Roman"/>
      <w:b/>
      <w:bCs/>
      <w:sz w:val="20"/>
      <w:szCs w:val="20"/>
      <w:lang w:val="es-MX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D10E7"/>
    <w:rPr>
      <w:rFonts w:ascii="Segoe UI" w:hAnsi="Segoe UI" w:cs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/>
    <w:rsid w:val="00DD10E7"/>
    <w:rPr>
      <w:rFonts w:ascii="Segoe UI" w:hAnsi="Segoe UI" w:eastAsia="Times New Roman" w:cs="Segoe UI"/>
      <w:sz w:val="18"/>
      <w:szCs w:val="18"/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242E5F5E-0209-4119-9EB9-A8C844A40718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>Hewlett-Packard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Hernan David Alvarez Caballero</dc:creator>
  <keywords/>
  <dc:description/>
  <lastModifiedBy>Angelica Florez Abril</lastModifiedBy>
  <revision>14</revision>
  <dcterms:created xsi:type="dcterms:W3CDTF">2017-08-14T12:39:00.0000000Z</dcterms:created>
  <dcterms:modified xsi:type="dcterms:W3CDTF">2017-08-31T13:22:35.1331228Z</dcterms:modified>
</coreProperties>
</file>